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3F74" w14:textId="7CF89795" w:rsidR="00E939DE" w:rsidRPr="00577B98" w:rsidRDefault="001C645F" w:rsidP="00577B98">
      <w:pPr>
        <w:pStyle w:val="Heading2"/>
        <w:spacing w:before="100" w:after="17"/>
        <w:ind w:left="140"/>
        <w:jc w:val="center"/>
        <w:rPr>
          <w:rFonts w:asciiTheme="minorHAnsi" w:hAnsiTheme="minorHAnsi" w:cstheme="minorHAnsi"/>
          <w:color w:val="000080"/>
          <w:sz w:val="20"/>
          <w:szCs w:val="20"/>
        </w:rPr>
      </w:pPr>
      <w:r w:rsidRPr="00577B98">
        <w:rPr>
          <w:rFonts w:asciiTheme="minorHAnsi" w:hAnsiTheme="minorHAnsi" w:cstheme="minorHAnsi"/>
          <w:color w:val="000080"/>
          <w:sz w:val="20"/>
          <w:szCs w:val="20"/>
        </w:rPr>
        <w:t>R</w:t>
      </w:r>
      <w:r w:rsidR="00E939DE" w:rsidRPr="00577B98">
        <w:rPr>
          <w:rFonts w:asciiTheme="minorHAnsi" w:hAnsiTheme="minorHAnsi" w:cstheme="minorHAnsi"/>
          <w:color w:val="000080"/>
          <w:sz w:val="20"/>
          <w:szCs w:val="20"/>
        </w:rPr>
        <w:t>ESUME</w:t>
      </w:r>
    </w:p>
    <w:p w14:paraId="377AE9ED" w14:textId="66F508DB" w:rsidR="00282F2C" w:rsidRPr="00E939DE" w:rsidRDefault="00E531E7" w:rsidP="00E939DE">
      <w:pPr>
        <w:pStyle w:val="Heading2"/>
        <w:spacing w:before="100" w:after="17"/>
        <w:ind w:left="140"/>
        <w:rPr>
          <w:rFonts w:asciiTheme="minorHAnsi" w:hAnsiTheme="minorHAnsi" w:cstheme="minorHAnsi"/>
          <w:color w:val="000080"/>
          <w:sz w:val="18"/>
          <w:szCs w:val="18"/>
        </w:rPr>
      </w:pPr>
      <w:r w:rsidRPr="004149E4">
        <w:rPr>
          <w:rFonts w:asciiTheme="minorHAnsi" w:hAnsiTheme="minorHAnsi" w:cstheme="minorHAnsi"/>
          <w:color w:val="000080"/>
          <w:sz w:val="18"/>
          <w:szCs w:val="18"/>
        </w:rPr>
        <w:t>SUMMARY</w:t>
      </w:r>
    </w:p>
    <w:p w14:paraId="016CFBE6" w14:textId="77777777" w:rsidR="00282F2C" w:rsidRDefault="007D5B5C">
      <w:pPr>
        <w:pStyle w:val="BodyText"/>
        <w:spacing w:line="30" w:lineRule="exact"/>
        <w:ind w:left="111"/>
        <w:rPr>
          <w:sz w:val="3"/>
        </w:rPr>
      </w:pPr>
      <w:r>
        <w:rPr>
          <w:noProof/>
          <w:sz w:val="3"/>
        </w:rPr>
        <mc:AlternateContent>
          <mc:Choice Requires="wpg">
            <w:drawing>
              <wp:inline distT="0" distB="0" distL="0" distR="0" wp14:anchorId="5B132963" wp14:editId="0452EA2A">
                <wp:extent cx="5986780" cy="190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3" name="Rectangle 20"/>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FC6AD6" id="Group 19"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AQoe6Q4AgAA8AQAAA4AAAAAAAAA&#13;&#10;AAAAAAAALgIAAGRycy9lMm9Eb2MueG1sUEsBAi0AFAAGAAgAAAAhAM2tgN7fAAAACAEAAA8AAAAA&#13;&#10;AAAAAAAAAAAAkgQAAGRycy9kb3ducmV2LnhtbFBLBQYAAAAABAAEAPMAAACeBQAAAAA=&#13;&#10;">
                <v:rect id="Rectangle 20"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" fillcolor="black" stroked="f">
                  <v:path arrowok="t"/>
                </v:rect>
                <w10:anchorlock/>
              </v:group>
            </w:pict>
          </mc:Fallback>
        </mc:AlternateContent>
      </w:r>
    </w:p>
    <w:p w14:paraId="4D084F04" w14:textId="77777777" w:rsidR="00282F2C" w:rsidRDefault="00282F2C">
      <w:pPr>
        <w:pStyle w:val="BodyText"/>
        <w:spacing w:before="1"/>
        <w:rPr>
          <w:b/>
          <w:sz w:val="8"/>
        </w:rPr>
      </w:pPr>
    </w:p>
    <w:p w14:paraId="31F9F1C5" w14:textId="758FC149" w:rsidR="008D5B5C" w:rsidRPr="004149E4" w:rsidRDefault="008D5B5C">
      <w:pPr>
        <w:pStyle w:val="ListParagraph"/>
        <w:numPr>
          <w:ilvl w:val="0"/>
          <w:numId w:val="3"/>
        </w:numPr>
        <w:tabs>
          <w:tab w:val="left" w:pos="501"/>
          <w:tab w:val="left" w:pos="502"/>
        </w:tabs>
        <w:spacing w:before="104" w:line="235" w:lineRule="auto"/>
        <w:ind w:right="661"/>
        <w:rPr>
          <w:rFonts w:asciiTheme="minorHAnsi" w:hAnsiTheme="minorHAnsi" w:cstheme="minorHAnsi"/>
          <w:sz w:val="16"/>
          <w:szCs w:val="16"/>
        </w:rPr>
      </w:pPr>
      <w:r w:rsidRPr="004149E4">
        <w:rPr>
          <w:rFonts w:asciiTheme="minorHAnsi" w:hAnsiTheme="minorHAnsi" w:cstheme="minorHAnsi"/>
          <w:sz w:val="16"/>
          <w:szCs w:val="16"/>
        </w:rPr>
        <w:t xml:space="preserve">Senior Technical Product Manager </w:t>
      </w:r>
      <w:r w:rsidRPr="004149E4">
        <w:rPr>
          <w:rFonts w:asciiTheme="minorHAnsi" w:hAnsiTheme="minorHAnsi" w:cstheme="minorHAnsi"/>
          <w:spacing w:val="-3"/>
          <w:sz w:val="16"/>
          <w:szCs w:val="16"/>
        </w:rPr>
        <w:t xml:space="preserve">with </w:t>
      </w:r>
      <w:r w:rsidRPr="004149E4">
        <w:rPr>
          <w:rFonts w:asciiTheme="minorHAnsi" w:hAnsiTheme="minorHAnsi" w:cstheme="minorHAnsi"/>
          <w:sz w:val="16"/>
          <w:szCs w:val="16"/>
        </w:rPr>
        <w:t xml:space="preserve">an extensive experience </w:t>
      </w:r>
      <w:r w:rsidRPr="004149E4">
        <w:rPr>
          <w:rFonts w:asciiTheme="minorHAnsi" w:hAnsiTheme="minorHAnsi" w:cstheme="minorHAnsi"/>
          <w:spacing w:val="-4"/>
          <w:sz w:val="16"/>
          <w:szCs w:val="16"/>
        </w:rPr>
        <w:t>of ~</w:t>
      </w:r>
      <w:r w:rsidRPr="004149E4">
        <w:rPr>
          <w:rFonts w:asciiTheme="minorHAnsi" w:hAnsiTheme="minorHAnsi" w:cstheme="minorHAnsi"/>
          <w:b/>
          <w:spacing w:val="-3"/>
          <w:sz w:val="16"/>
          <w:szCs w:val="16"/>
        </w:rPr>
        <w:t xml:space="preserve">11 </w:t>
      </w:r>
      <w:r w:rsidRPr="004149E4">
        <w:rPr>
          <w:rFonts w:asciiTheme="minorHAnsi" w:hAnsiTheme="minorHAnsi" w:cstheme="minorHAnsi"/>
          <w:b/>
          <w:sz w:val="16"/>
          <w:szCs w:val="16"/>
        </w:rPr>
        <w:t xml:space="preserve">years </w:t>
      </w:r>
      <w:r w:rsidRPr="004149E4">
        <w:rPr>
          <w:rFonts w:asciiTheme="minorHAnsi" w:hAnsiTheme="minorHAnsi" w:cstheme="minorHAnsi"/>
          <w:sz w:val="16"/>
          <w:szCs w:val="16"/>
        </w:rPr>
        <w:t xml:space="preserve">in </w:t>
      </w:r>
      <w:r w:rsidRPr="004149E4">
        <w:rPr>
          <w:rFonts w:asciiTheme="minorHAnsi" w:hAnsiTheme="minorHAnsi" w:cstheme="minorHAnsi"/>
          <w:spacing w:val="-3"/>
          <w:sz w:val="16"/>
          <w:szCs w:val="16"/>
        </w:rPr>
        <w:t>designing Product</w:t>
      </w:r>
      <w:r w:rsidR="00311B9D" w:rsidRPr="004149E4">
        <w:rPr>
          <w:rFonts w:asciiTheme="minorHAnsi" w:hAnsiTheme="minorHAnsi" w:cstheme="minorHAnsi"/>
          <w:spacing w:val="-3"/>
          <w:sz w:val="16"/>
          <w:szCs w:val="16"/>
        </w:rPr>
        <w:t>(s)</w:t>
      </w:r>
      <w:r w:rsidRPr="004149E4">
        <w:rPr>
          <w:rFonts w:asciiTheme="minorHAnsi" w:hAnsiTheme="minorHAnsi" w:cstheme="minorHAnsi"/>
          <w:spacing w:val="-3"/>
          <w:sz w:val="16"/>
          <w:szCs w:val="16"/>
        </w:rPr>
        <w:t xml:space="preserve"> strategy </w:t>
      </w:r>
      <w:r w:rsidR="00311B9D" w:rsidRPr="004149E4">
        <w:rPr>
          <w:rFonts w:asciiTheme="minorHAnsi" w:hAnsiTheme="minorHAnsi" w:cstheme="minorHAnsi"/>
          <w:spacing w:val="-3"/>
          <w:sz w:val="16"/>
          <w:szCs w:val="16"/>
        </w:rPr>
        <w:t xml:space="preserve">using </w:t>
      </w:r>
      <w:r w:rsidRPr="004149E4">
        <w:rPr>
          <w:rFonts w:asciiTheme="minorHAnsi" w:hAnsiTheme="minorHAnsi" w:cstheme="minorHAnsi"/>
          <w:spacing w:val="-3"/>
          <w:sz w:val="16"/>
          <w:szCs w:val="16"/>
        </w:rPr>
        <w:t xml:space="preserve">ML and </w:t>
      </w:r>
      <w:r w:rsidR="00311B9D" w:rsidRPr="004149E4">
        <w:rPr>
          <w:rFonts w:asciiTheme="minorHAnsi" w:hAnsiTheme="minorHAnsi" w:cstheme="minorHAnsi"/>
          <w:spacing w:val="-3"/>
          <w:sz w:val="16"/>
          <w:szCs w:val="16"/>
        </w:rPr>
        <w:t>d</w:t>
      </w:r>
      <w:r w:rsidRPr="004149E4">
        <w:rPr>
          <w:rFonts w:asciiTheme="minorHAnsi" w:hAnsiTheme="minorHAnsi" w:cstheme="minorHAnsi"/>
          <w:spacing w:val="-3"/>
          <w:sz w:val="16"/>
          <w:szCs w:val="16"/>
        </w:rPr>
        <w:t>ata</w:t>
      </w:r>
      <w:r w:rsidR="00311B9D" w:rsidRPr="004149E4">
        <w:rPr>
          <w:rFonts w:asciiTheme="minorHAnsi" w:hAnsiTheme="minorHAnsi" w:cstheme="minorHAnsi"/>
          <w:spacing w:val="-3"/>
          <w:sz w:val="16"/>
          <w:szCs w:val="16"/>
        </w:rPr>
        <w:t>-</w:t>
      </w:r>
      <w:r w:rsidRPr="004149E4">
        <w:rPr>
          <w:rFonts w:asciiTheme="minorHAnsi" w:hAnsiTheme="minorHAnsi" w:cstheme="minorHAnsi"/>
          <w:spacing w:val="-3"/>
          <w:sz w:val="16"/>
          <w:szCs w:val="16"/>
        </w:rPr>
        <w:t>driven</w:t>
      </w:r>
      <w:r w:rsidRPr="004149E4">
        <w:rPr>
          <w:rFonts w:asciiTheme="minorHAnsi" w:hAnsiTheme="minorHAnsi" w:cstheme="minorHAnsi"/>
          <w:sz w:val="16"/>
          <w:szCs w:val="16"/>
        </w:rPr>
        <w:t xml:space="preserve"> solutions</w:t>
      </w:r>
    </w:p>
    <w:p w14:paraId="7D6462B0" w14:textId="77777777" w:rsidR="00282F2C" w:rsidRPr="004149E4" w:rsidRDefault="00E531E7">
      <w:pPr>
        <w:pStyle w:val="ListParagraph"/>
        <w:numPr>
          <w:ilvl w:val="0"/>
          <w:numId w:val="3"/>
        </w:numPr>
        <w:tabs>
          <w:tab w:val="left" w:pos="501"/>
          <w:tab w:val="left" w:pos="502"/>
        </w:tabs>
        <w:spacing w:line="191" w:lineRule="exact"/>
        <w:ind w:hanging="362"/>
        <w:rPr>
          <w:rFonts w:asciiTheme="minorHAnsi" w:hAnsiTheme="minorHAnsi" w:cstheme="minorHAnsi"/>
          <w:sz w:val="16"/>
          <w:szCs w:val="16"/>
        </w:rPr>
      </w:pPr>
      <w:r w:rsidRPr="004149E4">
        <w:rPr>
          <w:rFonts w:asciiTheme="minorHAnsi" w:hAnsiTheme="minorHAnsi" w:cstheme="minorHAnsi"/>
          <w:sz w:val="16"/>
          <w:szCs w:val="16"/>
        </w:rPr>
        <w:t>Proficient in predictive modelling, machine-learning and deep-learning</w:t>
      </w:r>
      <w:r w:rsidRPr="004149E4">
        <w:rPr>
          <w:rFonts w:asciiTheme="minorHAnsi" w:hAnsiTheme="minorHAnsi" w:cstheme="minorHAnsi"/>
          <w:spacing w:val="13"/>
          <w:sz w:val="16"/>
          <w:szCs w:val="16"/>
        </w:rPr>
        <w:t xml:space="preserve"> </w:t>
      </w:r>
      <w:r w:rsidRPr="004149E4">
        <w:rPr>
          <w:rFonts w:asciiTheme="minorHAnsi" w:hAnsiTheme="minorHAnsi" w:cstheme="minorHAnsi"/>
          <w:sz w:val="16"/>
          <w:szCs w:val="16"/>
        </w:rPr>
        <w:t>algorithms.</w:t>
      </w:r>
    </w:p>
    <w:p w14:paraId="7F18A568" w14:textId="77777777" w:rsidR="00282F2C" w:rsidRPr="004149E4" w:rsidRDefault="00E531E7">
      <w:pPr>
        <w:pStyle w:val="ListParagraph"/>
        <w:numPr>
          <w:ilvl w:val="0"/>
          <w:numId w:val="3"/>
        </w:numPr>
        <w:tabs>
          <w:tab w:val="left" w:pos="501"/>
          <w:tab w:val="left" w:pos="502"/>
        </w:tabs>
        <w:spacing w:line="192" w:lineRule="exact"/>
        <w:ind w:hanging="362"/>
        <w:rPr>
          <w:rFonts w:asciiTheme="minorHAnsi" w:hAnsiTheme="minorHAnsi" w:cstheme="minorHAnsi"/>
          <w:sz w:val="16"/>
          <w:szCs w:val="16"/>
        </w:rPr>
      </w:pPr>
      <w:r w:rsidRPr="004149E4">
        <w:rPr>
          <w:rFonts w:asciiTheme="minorHAnsi" w:hAnsiTheme="minorHAnsi" w:cstheme="minorHAnsi"/>
          <w:sz w:val="16"/>
          <w:szCs w:val="16"/>
        </w:rPr>
        <w:t xml:space="preserve">Adept in product and sales analytics along </w:t>
      </w:r>
      <w:r w:rsidRPr="004149E4">
        <w:rPr>
          <w:rFonts w:asciiTheme="minorHAnsi" w:hAnsiTheme="minorHAnsi" w:cstheme="minorHAnsi"/>
          <w:spacing w:val="-3"/>
          <w:sz w:val="16"/>
          <w:szCs w:val="16"/>
        </w:rPr>
        <w:t xml:space="preserve">with </w:t>
      </w:r>
      <w:r w:rsidRPr="004149E4">
        <w:rPr>
          <w:rFonts w:asciiTheme="minorHAnsi" w:hAnsiTheme="minorHAnsi" w:cstheme="minorHAnsi"/>
          <w:sz w:val="16"/>
          <w:szCs w:val="16"/>
        </w:rPr>
        <w:t>an expertise in marketing and business</w:t>
      </w:r>
      <w:r w:rsidRPr="004149E4">
        <w:rPr>
          <w:rFonts w:asciiTheme="minorHAnsi" w:hAnsiTheme="minorHAnsi" w:cstheme="minorHAnsi"/>
          <w:spacing w:val="-16"/>
          <w:sz w:val="16"/>
          <w:szCs w:val="16"/>
        </w:rPr>
        <w:t xml:space="preserve"> </w:t>
      </w:r>
      <w:r w:rsidRPr="004149E4">
        <w:rPr>
          <w:rFonts w:asciiTheme="minorHAnsi" w:hAnsiTheme="minorHAnsi" w:cstheme="minorHAnsi"/>
          <w:sz w:val="16"/>
          <w:szCs w:val="16"/>
        </w:rPr>
        <w:t>consulting</w:t>
      </w:r>
    </w:p>
    <w:p w14:paraId="6F8E71ED" w14:textId="625D86F6" w:rsidR="00282F2C" w:rsidRPr="004149E4" w:rsidRDefault="00BE4D97" w:rsidP="00BE4D97">
      <w:pPr>
        <w:pStyle w:val="ListParagraph"/>
        <w:numPr>
          <w:ilvl w:val="0"/>
          <w:numId w:val="3"/>
        </w:numPr>
        <w:tabs>
          <w:tab w:val="left" w:pos="501"/>
          <w:tab w:val="left" w:pos="502"/>
        </w:tabs>
        <w:spacing w:before="10" w:line="235" w:lineRule="auto"/>
        <w:ind w:right="1148"/>
        <w:rPr>
          <w:rFonts w:asciiTheme="minorHAnsi" w:hAnsiTheme="minorHAnsi" w:cstheme="minorHAnsi"/>
          <w:sz w:val="16"/>
          <w:szCs w:val="16"/>
        </w:rPr>
      </w:pPr>
      <w:r w:rsidRPr="004149E4">
        <w:rPr>
          <w:rFonts w:asciiTheme="minorHAnsi" w:hAnsiTheme="minorHAnsi" w:cstheme="minorHAnsi"/>
          <w:sz w:val="16"/>
          <w:szCs w:val="16"/>
        </w:rPr>
        <w:t>Successful delivery execution both in the capacity of a manager/lead and individual contributor across various competencies</w:t>
      </w:r>
    </w:p>
    <w:p w14:paraId="46B587B6" w14:textId="77777777" w:rsidR="00282F2C" w:rsidRPr="004149E4" w:rsidRDefault="00E531E7">
      <w:pPr>
        <w:pStyle w:val="ListParagraph"/>
        <w:numPr>
          <w:ilvl w:val="0"/>
          <w:numId w:val="3"/>
        </w:numPr>
        <w:tabs>
          <w:tab w:val="left" w:pos="501"/>
          <w:tab w:val="left" w:pos="502"/>
        </w:tabs>
        <w:spacing w:before="5"/>
        <w:ind w:hanging="362"/>
        <w:rPr>
          <w:rFonts w:asciiTheme="minorHAnsi" w:hAnsiTheme="minorHAnsi" w:cstheme="minorHAnsi"/>
          <w:sz w:val="16"/>
          <w:szCs w:val="16"/>
        </w:rPr>
      </w:pPr>
      <w:r w:rsidRPr="004149E4">
        <w:rPr>
          <w:rFonts w:asciiTheme="minorHAnsi" w:hAnsiTheme="minorHAnsi" w:cstheme="minorHAnsi"/>
          <w:color w:val="333333"/>
          <w:sz w:val="16"/>
          <w:szCs w:val="16"/>
        </w:rPr>
        <w:t>Maintain excellent interpersonal communication, time management and problem resolution</w:t>
      </w:r>
      <w:r w:rsidRPr="004149E4">
        <w:rPr>
          <w:rFonts w:asciiTheme="minorHAnsi" w:hAnsiTheme="minorHAnsi" w:cstheme="minorHAnsi"/>
          <w:color w:val="333333"/>
          <w:spacing w:val="-12"/>
          <w:sz w:val="16"/>
          <w:szCs w:val="16"/>
        </w:rPr>
        <w:t xml:space="preserve"> </w:t>
      </w:r>
      <w:r w:rsidRPr="004149E4">
        <w:rPr>
          <w:rFonts w:asciiTheme="minorHAnsi" w:hAnsiTheme="minorHAnsi" w:cstheme="minorHAnsi"/>
          <w:color w:val="333333"/>
          <w:sz w:val="16"/>
          <w:szCs w:val="16"/>
        </w:rPr>
        <w:t>skills</w:t>
      </w:r>
    </w:p>
    <w:p w14:paraId="3D241946" w14:textId="77777777" w:rsidR="00282F2C" w:rsidRDefault="00282F2C">
      <w:pPr>
        <w:pStyle w:val="BodyText"/>
        <w:spacing w:before="2"/>
      </w:pPr>
    </w:p>
    <w:p w14:paraId="2CEA6933" w14:textId="77777777" w:rsidR="00282F2C" w:rsidRPr="004149E4" w:rsidRDefault="00E531E7">
      <w:pPr>
        <w:pStyle w:val="Heading2"/>
        <w:spacing w:after="17"/>
        <w:ind w:left="140"/>
        <w:rPr>
          <w:rFonts w:asciiTheme="minorHAnsi" w:hAnsiTheme="minorHAnsi" w:cstheme="minorHAnsi"/>
          <w:sz w:val="18"/>
          <w:szCs w:val="18"/>
        </w:rPr>
      </w:pPr>
      <w:r w:rsidRPr="004149E4">
        <w:rPr>
          <w:rFonts w:asciiTheme="minorHAnsi" w:hAnsiTheme="minorHAnsi" w:cstheme="minorHAnsi"/>
          <w:color w:val="000080"/>
          <w:sz w:val="18"/>
          <w:szCs w:val="18"/>
        </w:rPr>
        <w:t>TECHNICAL EXPERTISE</w:t>
      </w:r>
    </w:p>
    <w:p w14:paraId="37D28A0B" w14:textId="77777777" w:rsidR="00282F2C" w:rsidRDefault="007D5B5C">
      <w:pPr>
        <w:pStyle w:val="BodyText"/>
        <w:spacing w:line="30" w:lineRule="exact"/>
        <w:ind w:left="111"/>
        <w:rPr>
          <w:sz w:val="3"/>
        </w:rPr>
      </w:pPr>
      <w:r>
        <w:rPr>
          <w:noProof/>
          <w:sz w:val="3"/>
        </w:rPr>
        <mc:AlternateContent>
          <mc:Choice Requires="wpg">
            <w:drawing>
              <wp:inline distT="0" distB="0" distL="0" distR="0" wp14:anchorId="531C1F9D" wp14:editId="7BEE0AB2">
                <wp:extent cx="5986780" cy="190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1" name="Rectangle 18"/>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8AAE64" id="Group 17"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">
                <v:rect id="Rectangle 18"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" fillcolor="black" stroked="f">
                  <v:path arrowok="t"/>
                </v:rect>
                <w10:anchorlock/>
              </v:group>
            </w:pict>
          </mc:Fallback>
        </mc:AlternateContent>
      </w:r>
    </w:p>
    <w:p w14:paraId="23068A89" w14:textId="77777777" w:rsidR="00282F2C" w:rsidRDefault="00282F2C">
      <w:pPr>
        <w:pStyle w:val="BodyText"/>
        <w:spacing w:before="4"/>
        <w:rPr>
          <w:b/>
          <w:sz w:val="7"/>
        </w:rPr>
      </w:pPr>
    </w:p>
    <w:p w14:paraId="4CFD68A2" w14:textId="55DD8CAD" w:rsidR="00282F2C" w:rsidRPr="00577B98" w:rsidRDefault="00E531E7">
      <w:pPr>
        <w:pStyle w:val="ListParagraph"/>
        <w:numPr>
          <w:ilvl w:val="0"/>
          <w:numId w:val="2"/>
        </w:numPr>
        <w:tabs>
          <w:tab w:val="left" w:pos="501"/>
          <w:tab w:val="left" w:pos="502"/>
          <w:tab w:val="left" w:pos="3023"/>
        </w:tabs>
        <w:spacing w:before="100"/>
        <w:ind w:hanging="362"/>
        <w:rPr>
          <w:rFonts w:asciiTheme="minorHAnsi" w:hAnsiTheme="minorHAnsi" w:cstheme="minorHAnsi"/>
          <w:sz w:val="16"/>
          <w:szCs w:val="16"/>
        </w:rPr>
      </w:pPr>
      <w:r w:rsidRPr="00577B98">
        <w:rPr>
          <w:rFonts w:asciiTheme="minorHAnsi" w:hAnsiTheme="minorHAnsi" w:cstheme="minorHAnsi"/>
          <w:sz w:val="16"/>
          <w:szCs w:val="16"/>
        </w:rPr>
        <w:t>Languages/Methodologies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Python (NumPy, Pandas, Scikit-learn, TensorFlow, Keras),</w:t>
      </w:r>
      <w:r w:rsidRPr="00577B98">
        <w:rPr>
          <w:rFonts w:asciiTheme="minorHAnsi" w:hAnsiTheme="minorHAnsi" w:cstheme="minorHAnsi"/>
          <w:spacing w:val="24"/>
          <w:sz w:val="16"/>
          <w:szCs w:val="16"/>
        </w:rPr>
        <w:t xml:space="preserve"> </w:t>
      </w:r>
      <w:r w:rsidRPr="00577B98">
        <w:rPr>
          <w:rFonts w:asciiTheme="minorHAnsi" w:hAnsiTheme="minorHAnsi" w:cstheme="minorHAnsi"/>
          <w:sz w:val="16"/>
          <w:szCs w:val="16"/>
        </w:rPr>
        <w:t>R</w:t>
      </w:r>
    </w:p>
    <w:p w14:paraId="4A162FF0" w14:textId="4A48C091" w:rsidR="00D5094F" w:rsidRDefault="00E531E7" w:rsidP="00D5094F">
      <w:pPr>
        <w:pStyle w:val="ListParagraph"/>
        <w:numPr>
          <w:ilvl w:val="0"/>
          <w:numId w:val="2"/>
        </w:numPr>
        <w:tabs>
          <w:tab w:val="left" w:pos="501"/>
          <w:tab w:val="left" w:pos="502"/>
          <w:tab w:val="left" w:pos="3023"/>
        </w:tabs>
        <w:spacing w:before="9" w:line="232" w:lineRule="auto"/>
        <w:ind w:right="675"/>
        <w:rPr>
          <w:rFonts w:asciiTheme="minorHAnsi" w:hAnsiTheme="minorHAnsi" w:cstheme="minorHAnsi"/>
          <w:sz w:val="16"/>
          <w:szCs w:val="16"/>
        </w:rPr>
      </w:pPr>
      <w:r w:rsidRPr="00577B98">
        <w:rPr>
          <w:rFonts w:asciiTheme="minorHAnsi" w:hAnsiTheme="minorHAnsi" w:cstheme="minorHAnsi"/>
          <w:sz w:val="16"/>
          <w:szCs w:val="16"/>
        </w:rPr>
        <w:t>Machine</w:t>
      </w:r>
      <w:r w:rsidRPr="00577B98">
        <w:rPr>
          <w:rFonts w:asciiTheme="minorHAnsi" w:hAnsiTheme="minorHAnsi" w:cstheme="minorHAnsi"/>
          <w:spacing w:val="2"/>
          <w:sz w:val="16"/>
          <w:szCs w:val="16"/>
        </w:rPr>
        <w:t xml:space="preserve"> </w:t>
      </w:r>
      <w:r w:rsidRPr="00577B98">
        <w:rPr>
          <w:rFonts w:asciiTheme="minorHAnsi" w:hAnsiTheme="minorHAnsi" w:cstheme="minorHAnsi"/>
          <w:sz w:val="16"/>
          <w:szCs w:val="16"/>
        </w:rPr>
        <w:t>Learning</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 xml:space="preserve">Regression Techniques, Decision Trees–Bagging, Random Forest, </w:t>
      </w:r>
      <w:r w:rsidR="008A7D2E" w:rsidRPr="00577B98">
        <w:rPr>
          <w:rFonts w:asciiTheme="minorHAnsi" w:hAnsiTheme="minorHAnsi" w:cstheme="minorHAnsi"/>
          <w:sz w:val="16"/>
          <w:szCs w:val="16"/>
        </w:rPr>
        <w:t>GBM, Xtreme</w:t>
      </w:r>
      <w:r w:rsidR="00BE4D97" w:rsidRPr="00D5094F">
        <w:rPr>
          <w:rFonts w:asciiTheme="minorHAnsi" w:hAnsiTheme="minorHAnsi" w:cstheme="minorHAnsi"/>
          <w:sz w:val="16"/>
          <w:szCs w:val="16"/>
        </w:rPr>
        <w:t xml:space="preserve"> – XG</w:t>
      </w:r>
      <w:r w:rsidR="00D5094F">
        <w:rPr>
          <w:rFonts w:asciiTheme="minorHAnsi" w:hAnsiTheme="minorHAnsi" w:cstheme="minorHAnsi"/>
          <w:sz w:val="16"/>
          <w:szCs w:val="16"/>
        </w:rPr>
        <w:t xml:space="preserve"> </w:t>
      </w:r>
    </w:p>
    <w:p w14:paraId="0EDA39D6" w14:textId="0FBB75F6" w:rsidR="00BE4D97" w:rsidRPr="00D5094F" w:rsidRDefault="00D5094F" w:rsidP="00D5094F">
      <w:pPr>
        <w:tabs>
          <w:tab w:val="left" w:pos="501"/>
          <w:tab w:val="left" w:pos="502"/>
          <w:tab w:val="left" w:pos="3023"/>
        </w:tabs>
        <w:spacing w:before="9" w:line="232" w:lineRule="auto"/>
        <w:ind w:left="140" w:right="675"/>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00BE4D97" w:rsidRPr="00D5094F">
        <w:rPr>
          <w:rFonts w:asciiTheme="minorHAnsi" w:hAnsiTheme="minorHAnsi" w:cstheme="minorHAnsi"/>
          <w:sz w:val="16"/>
          <w:szCs w:val="16"/>
        </w:rPr>
        <w:t xml:space="preserve">Boost, LightGBM, CatBoost and </w:t>
      </w:r>
    </w:p>
    <w:p w14:paraId="30A3F7E7" w14:textId="1AD6D37A" w:rsidR="00282F2C" w:rsidRPr="00577B98" w:rsidRDefault="00BE4D97" w:rsidP="00BE4D97">
      <w:pPr>
        <w:tabs>
          <w:tab w:val="left" w:pos="501"/>
          <w:tab w:val="left" w:pos="502"/>
          <w:tab w:val="left" w:pos="3023"/>
        </w:tabs>
        <w:spacing w:before="9" w:line="232" w:lineRule="auto"/>
        <w:ind w:right="675"/>
        <w:jc w:val="both"/>
        <w:rPr>
          <w:rFonts w:asciiTheme="minorHAnsi" w:hAnsiTheme="minorHAnsi" w:cstheme="minorHAnsi"/>
          <w:sz w:val="16"/>
          <w:szCs w:val="16"/>
        </w:rPr>
      </w:pPr>
      <w:r w:rsidRPr="00577B98">
        <w:rPr>
          <w:rFonts w:asciiTheme="minorHAnsi" w:hAnsiTheme="minorHAnsi" w:cstheme="minorHAnsi"/>
          <w:sz w:val="16"/>
          <w:szCs w:val="16"/>
        </w:rPr>
        <w:tab/>
      </w:r>
      <w:r w:rsidRPr="00577B98">
        <w:rPr>
          <w:rFonts w:asciiTheme="minorHAnsi" w:hAnsiTheme="minorHAnsi" w:cstheme="minorHAnsi"/>
          <w:sz w:val="16"/>
          <w:szCs w:val="16"/>
        </w:rPr>
        <w:tab/>
      </w:r>
      <w:r w:rsidRPr="00577B98">
        <w:rPr>
          <w:rFonts w:asciiTheme="minorHAnsi" w:hAnsiTheme="minorHAnsi" w:cstheme="minorHAnsi"/>
          <w:sz w:val="16"/>
          <w:szCs w:val="16"/>
        </w:rPr>
        <w:tab/>
        <w:t xml:space="preserve">   Unsupervised Learning - Clustering,</w:t>
      </w:r>
      <w:r w:rsidRPr="00577B98">
        <w:rPr>
          <w:rFonts w:asciiTheme="minorHAnsi" w:hAnsiTheme="minorHAnsi" w:cstheme="minorHAnsi"/>
          <w:spacing w:val="9"/>
          <w:sz w:val="16"/>
          <w:szCs w:val="16"/>
        </w:rPr>
        <w:t xml:space="preserve"> </w:t>
      </w:r>
      <w:r w:rsidRPr="00577B98">
        <w:rPr>
          <w:rFonts w:asciiTheme="minorHAnsi" w:hAnsiTheme="minorHAnsi" w:cstheme="minorHAnsi"/>
          <w:sz w:val="16"/>
          <w:szCs w:val="16"/>
        </w:rPr>
        <w:t>PCA</w:t>
      </w:r>
    </w:p>
    <w:p w14:paraId="1D6A25B9" w14:textId="2F6AA250" w:rsidR="00282F2C" w:rsidRPr="00577B98" w:rsidRDefault="00E531E7">
      <w:pPr>
        <w:pStyle w:val="ListParagraph"/>
        <w:numPr>
          <w:ilvl w:val="0"/>
          <w:numId w:val="2"/>
        </w:numPr>
        <w:tabs>
          <w:tab w:val="left" w:pos="501"/>
          <w:tab w:val="left" w:pos="502"/>
          <w:tab w:val="left" w:pos="3023"/>
        </w:tabs>
        <w:spacing w:before="6"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Deep Learning</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Neural Networks – ANN, CNNs,</w:t>
      </w:r>
      <w:r w:rsidRPr="00577B98">
        <w:rPr>
          <w:rFonts w:asciiTheme="minorHAnsi" w:hAnsiTheme="minorHAnsi" w:cstheme="minorHAnsi"/>
          <w:spacing w:val="-3"/>
          <w:sz w:val="16"/>
          <w:szCs w:val="16"/>
        </w:rPr>
        <w:t xml:space="preserve"> </w:t>
      </w:r>
      <w:r w:rsidRPr="00577B98">
        <w:rPr>
          <w:rFonts w:asciiTheme="minorHAnsi" w:hAnsiTheme="minorHAnsi" w:cstheme="minorHAnsi"/>
          <w:sz w:val="16"/>
          <w:szCs w:val="16"/>
        </w:rPr>
        <w:t>RNNs</w:t>
      </w:r>
    </w:p>
    <w:p w14:paraId="0662A456" w14:textId="77777777" w:rsidR="006155B5" w:rsidRDefault="00E531E7" w:rsidP="006155B5">
      <w:pPr>
        <w:pStyle w:val="ListParagraph"/>
        <w:numPr>
          <w:ilvl w:val="0"/>
          <w:numId w:val="2"/>
        </w:numPr>
        <w:tabs>
          <w:tab w:val="left" w:pos="501"/>
          <w:tab w:val="left" w:pos="502"/>
          <w:tab w:val="left" w:pos="3023"/>
        </w:tabs>
        <w:spacing w:before="9" w:line="232" w:lineRule="auto"/>
        <w:ind w:right="531"/>
        <w:rPr>
          <w:rFonts w:asciiTheme="minorHAnsi" w:hAnsiTheme="minorHAnsi" w:cstheme="minorHAnsi"/>
          <w:sz w:val="16"/>
          <w:szCs w:val="16"/>
        </w:rPr>
      </w:pPr>
      <w:r w:rsidRPr="006155B5">
        <w:rPr>
          <w:rFonts w:asciiTheme="minorHAnsi" w:hAnsiTheme="minorHAnsi" w:cstheme="minorHAnsi"/>
          <w:sz w:val="16"/>
          <w:szCs w:val="16"/>
        </w:rPr>
        <w:t>Resampling</w:t>
      </w:r>
      <w:r w:rsidRPr="006155B5">
        <w:rPr>
          <w:rFonts w:asciiTheme="minorHAnsi" w:hAnsiTheme="minorHAnsi" w:cstheme="minorHAnsi"/>
          <w:spacing w:val="3"/>
          <w:sz w:val="16"/>
          <w:szCs w:val="16"/>
        </w:rPr>
        <w:t xml:space="preserve"> </w:t>
      </w:r>
      <w:r w:rsidRPr="006155B5">
        <w:rPr>
          <w:rFonts w:asciiTheme="minorHAnsi" w:hAnsiTheme="minorHAnsi" w:cstheme="minorHAnsi"/>
          <w:sz w:val="16"/>
          <w:szCs w:val="16"/>
        </w:rPr>
        <w:t>Methods</w:t>
      </w:r>
      <w:r w:rsidRPr="006155B5">
        <w:rPr>
          <w:rFonts w:asciiTheme="minorHAnsi" w:hAnsiTheme="minorHAnsi" w:cstheme="minorHAnsi"/>
          <w:sz w:val="16"/>
          <w:szCs w:val="16"/>
        </w:rPr>
        <w:tab/>
        <w:t xml:space="preserve">: </w:t>
      </w:r>
      <w:r w:rsidR="00BE4D97" w:rsidRPr="006155B5">
        <w:rPr>
          <w:rFonts w:asciiTheme="minorHAnsi" w:hAnsiTheme="minorHAnsi" w:cstheme="minorHAnsi"/>
          <w:sz w:val="16"/>
          <w:szCs w:val="16"/>
        </w:rPr>
        <w:t xml:space="preserve"> </w:t>
      </w:r>
      <w:r w:rsidRPr="006155B5">
        <w:rPr>
          <w:rFonts w:asciiTheme="minorHAnsi" w:hAnsiTheme="minorHAnsi" w:cstheme="minorHAnsi"/>
          <w:sz w:val="16"/>
          <w:szCs w:val="16"/>
        </w:rPr>
        <w:t>Bootstrap, Cross-Validation, Synthetic Controls, Propensity</w:t>
      </w:r>
      <w:r w:rsidRPr="006155B5">
        <w:rPr>
          <w:rFonts w:asciiTheme="minorHAnsi" w:hAnsiTheme="minorHAnsi" w:cstheme="minorHAnsi"/>
          <w:spacing w:val="24"/>
          <w:sz w:val="16"/>
          <w:szCs w:val="16"/>
        </w:rPr>
        <w:t xml:space="preserve"> </w:t>
      </w:r>
      <w:r w:rsidRPr="006155B5">
        <w:rPr>
          <w:rFonts w:asciiTheme="minorHAnsi" w:hAnsiTheme="minorHAnsi" w:cstheme="minorHAnsi"/>
          <w:sz w:val="16"/>
          <w:szCs w:val="16"/>
        </w:rPr>
        <w:t>Scores</w:t>
      </w:r>
      <w:r w:rsidR="006155B5">
        <w:rPr>
          <w:rFonts w:asciiTheme="minorHAnsi" w:hAnsiTheme="minorHAnsi" w:cstheme="minorHAnsi"/>
          <w:sz w:val="16"/>
          <w:szCs w:val="16"/>
        </w:rPr>
        <w:t xml:space="preserve"> </w:t>
      </w:r>
      <w:r w:rsidRPr="006155B5">
        <w:rPr>
          <w:rFonts w:asciiTheme="minorHAnsi" w:hAnsiTheme="minorHAnsi" w:cstheme="minorHAnsi"/>
          <w:spacing w:val="2"/>
          <w:sz w:val="16"/>
          <w:szCs w:val="16"/>
        </w:rPr>
        <w:t>Text</w:t>
      </w:r>
      <w:r w:rsidRPr="006155B5">
        <w:rPr>
          <w:rFonts w:asciiTheme="minorHAnsi" w:hAnsiTheme="minorHAnsi" w:cstheme="minorHAnsi"/>
          <w:spacing w:val="-3"/>
          <w:sz w:val="16"/>
          <w:szCs w:val="16"/>
        </w:rPr>
        <w:t xml:space="preserve"> </w:t>
      </w:r>
      <w:r w:rsidRPr="006155B5">
        <w:rPr>
          <w:rFonts w:asciiTheme="minorHAnsi" w:hAnsiTheme="minorHAnsi" w:cstheme="minorHAnsi"/>
          <w:sz w:val="16"/>
          <w:szCs w:val="16"/>
        </w:rPr>
        <w:t xml:space="preserve">Analytics: </w:t>
      </w:r>
      <w:r w:rsidR="00BE4D97" w:rsidRPr="006155B5">
        <w:rPr>
          <w:rFonts w:asciiTheme="minorHAnsi" w:hAnsiTheme="minorHAnsi" w:cstheme="minorHAnsi"/>
          <w:sz w:val="16"/>
          <w:szCs w:val="16"/>
        </w:rPr>
        <w:t xml:space="preserve"> </w:t>
      </w:r>
      <w:r w:rsidRPr="006155B5">
        <w:rPr>
          <w:rFonts w:asciiTheme="minorHAnsi" w:hAnsiTheme="minorHAnsi" w:cstheme="minorHAnsi"/>
          <w:sz w:val="16"/>
          <w:szCs w:val="16"/>
        </w:rPr>
        <w:t>Tex</w:t>
      </w:r>
      <w:r w:rsidR="006155B5">
        <w:rPr>
          <w:rFonts w:asciiTheme="minorHAnsi" w:hAnsiTheme="minorHAnsi" w:cstheme="minorHAnsi"/>
          <w:sz w:val="16"/>
          <w:szCs w:val="16"/>
        </w:rPr>
        <w:t xml:space="preserve">t </w:t>
      </w:r>
    </w:p>
    <w:p w14:paraId="0A91A839" w14:textId="19651C2B" w:rsidR="00282F2C" w:rsidRPr="00577B98" w:rsidRDefault="006155B5" w:rsidP="00400F24">
      <w:pPr>
        <w:tabs>
          <w:tab w:val="left" w:pos="501"/>
          <w:tab w:val="left" w:pos="502"/>
          <w:tab w:val="left" w:pos="3023"/>
        </w:tabs>
        <w:spacing w:before="9" w:line="232" w:lineRule="auto"/>
        <w:ind w:left="140" w:right="531"/>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Pr="006155B5">
        <w:rPr>
          <w:rFonts w:asciiTheme="minorHAnsi" w:hAnsiTheme="minorHAnsi" w:cstheme="minorHAnsi"/>
          <w:sz w:val="16"/>
          <w:szCs w:val="16"/>
        </w:rPr>
        <w:t>Mining, Language Models – Embeddings (deep learning algorithms),</w:t>
      </w:r>
      <w:r w:rsidR="00BE4D97" w:rsidRPr="00577B98">
        <w:rPr>
          <w:rFonts w:asciiTheme="minorHAnsi" w:hAnsiTheme="minorHAnsi" w:cstheme="minorHAnsi"/>
          <w:sz w:val="16"/>
          <w:szCs w:val="16"/>
        </w:rPr>
        <w:t xml:space="preserve"> Sentiment</w:t>
      </w:r>
      <w:r w:rsidR="00BE4D97" w:rsidRPr="00577B98">
        <w:rPr>
          <w:rFonts w:asciiTheme="minorHAnsi" w:hAnsiTheme="minorHAnsi" w:cstheme="minorHAnsi"/>
          <w:spacing w:val="-1"/>
          <w:sz w:val="16"/>
          <w:szCs w:val="16"/>
        </w:rPr>
        <w:t xml:space="preserve"> </w:t>
      </w:r>
      <w:r w:rsidR="00BE4D97" w:rsidRPr="00577B98">
        <w:rPr>
          <w:rFonts w:asciiTheme="minorHAnsi" w:hAnsiTheme="minorHAnsi" w:cstheme="minorHAnsi"/>
          <w:sz w:val="16"/>
          <w:szCs w:val="16"/>
        </w:rPr>
        <w:t>Analysis</w:t>
      </w:r>
    </w:p>
    <w:p w14:paraId="10EF461C" w14:textId="5FE4741F" w:rsidR="00282F2C" w:rsidRPr="00577B98" w:rsidRDefault="00E531E7">
      <w:pPr>
        <w:pStyle w:val="ListParagraph"/>
        <w:numPr>
          <w:ilvl w:val="0"/>
          <w:numId w:val="2"/>
        </w:numPr>
        <w:tabs>
          <w:tab w:val="left" w:pos="501"/>
          <w:tab w:val="left" w:pos="502"/>
          <w:tab w:val="left" w:pos="3043"/>
        </w:tabs>
        <w:spacing w:before="7" w:line="193" w:lineRule="exact"/>
        <w:ind w:hanging="362"/>
        <w:rPr>
          <w:rFonts w:asciiTheme="minorHAnsi" w:hAnsiTheme="minorHAnsi" w:cstheme="minorHAnsi"/>
          <w:sz w:val="16"/>
          <w:szCs w:val="16"/>
        </w:rPr>
      </w:pPr>
      <w:r w:rsidRPr="00577B98">
        <w:rPr>
          <w:rFonts w:asciiTheme="minorHAnsi" w:hAnsiTheme="minorHAnsi" w:cstheme="minorHAnsi"/>
          <w:sz w:val="16"/>
          <w:szCs w:val="16"/>
        </w:rPr>
        <w:t>Time</w:t>
      </w:r>
      <w:r w:rsidRPr="00577B98">
        <w:rPr>
          <w:rFonts w:asciiTheme="minorHAnsi" w:hAnsiTheme="minorHAnsi" w:cstheme="minorHAnsi"/>
          <w:spacing w:val="6"/>
          <w:sz w:val="16"/>
          <w:szCs w:val="16"/>
        </w:rPr>
        <w:t xml:space="preserve"> </w:t>
      </w:r>
      <w:r w:rsidRPr="00577B98">
        <w:rPr>
          <w:rFonts w:asciiTheme="minorHAnsi" w:hAnsiTheme="minorHAnsi" w:cstheme="minorHAnsi"/>
          <w:sz w:val="16"/>
          <w:szCs w:val="16"/>
        </w:rPr>
        <w:t>Series</w:t>
      </w:r>
      <w:r w:rsidR="00307835" w:rsidRPr="00577B98">
        <w:rPr>
          <w:rFonts w:asciiTheme="minorHAnsi" w:hAnsiTheme="minorHAnsi" w:cstheme="minorHAnsi"/>
          <w:sz w:val="16"/>
          <w:szCs w:val="16"/>
        </w:rPr>
        <w:tab/>
        <w:t xml:space="preserve">:  </w:t>
      </w:r>
      <w:r w:rsidRPr="00577B98">
        <w:rPr>
          <w:rFonts w:asciiTheme="minorHAnsi" w:hAnsiTheme="minorHAnsi" w:cstheme="minorHAnsi"/>
          <w:sz w:val="16"/>
          <w:szCs w:val="16"/>
        </w:rPr>
        <w:t>ARIMA Models, Causal Impact, Deep learning</w:t>
      </w:r>
      <w:r w:rsidRPr="00577B98">
        <w:rPr>
          <w:rFonts w:asciiTheme="minorHAnsi" w:hAnsiTheme="minorHAnsi" w:cstheme="minorHAnsi"/>
          <w:spacing w:val="-12"/>
          <w:sz w:val="16"/>
          <w:szCs w:val="16"/>
        </w:rPr>
        <w:t xml:space="preserve"> </w:t>
      </w:r>
      <w:r w:rsidRPr="00577B98">
        <w:rPr>
          <w:rFonts w:asciiTheme="minorHAnsi" w:hAnsiTheme="minorHAnsi" w:cstheme="minorHAnsi"/>
          <w:sz w:val="16"/>
          <w:szCs w:val="16"/>
        </w:rPr>
        <w:t>algorithms</w:t>
      </w:r>
    </w:p>
    <w:p w14:paraId="5DB6C6AF" w14:textId="77777777" w:rsidR="00937EA4" w:rsidRDefault="00E531E7" w:rsidP="00937EA4">
      <w:pPr>
        <w:pStyle w:val="ListParagraph"/>
        <w:numPr>
          <w:ilvl w:val="0"/>
          <w:numId w:val="2"/>
        </w:numPr>
        <w:tabs>
          <w:tab w:val="left" w:pos="501"/>
          <w:tab w:val="left" w:pos="502"/>
          <w:tab w:val="left" w:pos="3023"/>
        </w:tabs>
        <w:spacing w:before="2" w:line="232" w:lineRule="auto"/>
        <w:ind w:right="128"/>
        <w:rPr>
          <w:rFonts w:asciiTheme="minorHAnsi" w:hAnsiTheme="minorHAnsi" w:cstheme="minorHAnsi"/>
          <w:sz w:val="16"/>
          <w:szCs w:val="16"/>
        </w:rPr>
      </w:pPr>
      <w:r w:rsidRPr="00577B98">
        <w:rPr>
          <w:rFonts w:asciiTheme="minorHAnsi" w:hAnsiTheme="minorHAnsi" w:cstheme="minorHAnsi"/>
          <w:sz w:val="16"/>
          <w:szCs w:val="16"/>
        </w:rPr>
        <w:t>Digital</w:t>
      </w:r>
      <w:r w:rsidRPr="00577B98">
        <w:rPr>
          <w:rFonts w:asciiTheme="minorHAnsi" w:hAnsiTheme="minorHAnsi" w:cstheme="minorHAnsi"/>
          <w:spacing w:val="-6"/>
          <w:sz w:val="16"/>
          <w:szCs w:val="16"/>
        </w:rPr>
        <w:t xml:space="preserve"> </w:t>
      </w:r>
      <w:r w:rsidRPr="00577B98">
        <w:rPr>
          <w:rFonts w:asciiTheme="minorHAnsi" w:hAnsiTheme="minorHAnsi" w:cstheme="minorHAnsi"/>
          <w:sz w:val="16"/>
          <w:szCs w:val="16"/>
        </w:rPr>
        <w:t>Analytics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 xml:space="preserve">Funnel Analysis, Online Engagement (Online Behavior) </w:t>
      </w:r>
      <w:r w:rsidRPr="00577B98">
        <w:rPr>
          <w:rFonts w:asciiTheme="minorHAnsi" w:hAnsiTheme="minorHAnsi" w:cstheme="minorHAnsi"/>
          <w:spacing w:val="-3"/>
          <w:sz w:val="16"/>
          <w:szCs w:val="16"/>
        </w:rPr>
        <w:t xml:space="preserve">Analysis, </w:t>
      </w:r>
      <w:r w:rsidRPr="00577B98">
        <w:rPr>
          <w:rFonts w:asciiTheme="minorHAnsi" w:hAnsiTheme="minorHAnsi" w:cstheme="minorHAnsi"/>
          <w:sz w:val="16"/>
          <w:szCs w:val="16"/>
        </w:rPr>
        <w:t xml:space="preserve">Campaign </w:t>
      </w:r>
      <w:r w:rsidR="00BE4D97" w:rsidRPr="00937EA4">
        <w:rPr>
          <w:rFonts w:asciiTheme="minorHAnsi" w:hAnsiTheme="minorHAnsi" w:cstheme="minorHAnsi"/>
          <w:sz w:val="16"/>
          <w:szCs w:val="16"/>
        </w:rPr>
        <w:t xml:space="preserve">Analytics, Web </w:t>
      </w:r>
    </w:p>
    <w:p w14:paraId="46616AE0" w14:textId="3BD0ECE3" w:rsidR="00282F2C" w:rsidRPr="00937EA4" w:rsidRDefault="00937EA4" w:rsidP="00937EA4">
      <w:pPr>
        <w:tabs>
          <w:tab w:val="left" w:pos="501"/>
          <w:tab w:val="left" w:pos="502"/>
          <w:tab w:val="left" w:pos="3023"/>
        </w:tabs>
        <w:spacing w:before="2" w:line="232" w:lineRule="auto"/>
        <w:ind w:left="140" w:right="128"/>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00BE4D97" w:rsidRPr="00937EA4">
        <w:rPr>
          <w:rFonts w:asciiTheme="minorHAnsi" w:hAnsiTheme="minorHAnsi" w:cstheme="minorHAnsi"/>
          <w:sz w:val="16"/>
          <w:szCs w:val="16"/>
        </w:rPr>
        <w:t>Sessions, A/B</w:t>
      </w:r>
      <w:r w:rsidR="00BE4D97" w:rsidRPr="00937EA4">
        <w:rPr>
          <w:rFonts w:asciiTheme="minorHAnsi" w:hAnsiTheme="minorHAnsi" w:cstheme="minorHAnsi"/>
          <w:spacing w:val="6"/>
          <w:sz w:val="16"/>
          <w:szCs w:val="16"/>
        </w:rPr>
        <w:t xml:space="preserve"> </w:t>
      </w:r>
      <w:r w:rsidR="00BE4D97" w:rsidRPr="00937EA4">
        <w:rPr>
          <w:rFonts w:asciiTheme="minorHAnsi" w:hAnsiTheme="minorHAnsi" w:cstheme="minorHAnsi"/>
          <w:sz w:val="16"/>
          <w:szCs w:val="16"/>
        </w:rPr>
        <w:t>Tests</w:t>
      </w:r>
      <w:r w:rsidR="00822F24">
        <w:rPr>
          <w:rFonts w:asciiTheme="minorHAnsi" w:hAnsiTheme="minorHAnsi" w:cstheme="minorHAnsi"/>
          <w:sz w:val="16"/>
          <w:szCs w:val="16"/>
        </w:rPr>
        <w:t>, Experimentation</w:t>
      </w:r>
    </w:p>
    <w:p w14:paraId="224DF0E3" w14:textId="6C316347" w:rsidR="00282F2C" w:rsidRPr="00577B98" w:rsidRDefault="00E531E7">
      <w:pPr>
        <w:pStyle w:val="ListParagraph"/>
        <w:numPr>
          <w:ilvl w:val="0"/>
          <w:numId w:val="2"/>
        </w:numPr>
        <w:tabs>
          <w:tab w:val="left" w:pos="501"/>
          <w:tab w:val="left" w:pos="502"/>
          <w:tab w:val="left" w:pos="3023"/>
        </w:tabs>
        <w:spacing w:before="7" w:line="193" w:lineRule="exact"/>
        <w:ind w:hanging="362"/>
        <w:rPr>
          <w:rFonts w:asciiTheme="minorHAnsi" w:hAnsiTheme="minorHAnsi" w:cstheme="minorHAnsi"/>
          <w:sz w:val="16"/>
          <w:szCs w:val="16"/>
        </w:rPr>
      </w:pPr>
      <w:r w:rsidRPr="00577B98">
        <w:rPr>
          <w:rFonts w:asciiTheme="minorHAnsi" w:hAnsiTheme="minorHAnsi" w:cstheme="minorHAnsi"/>
          <w:sz w:val="16"/>
          <w:szCs w:val="16"/>
        </w:rPr>
        <w:t>Tools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Adobe Analytics, Hadoop, Tableau,</w:t>
      </w:r>
      <w:r w:rsidRPr="00577B98">
        <w:rPr>
          <w:rFonts w:asciiTheme="minorHAnsi" w:hAnsiTheme="minorHAnsi" w:cstheme="minorHAnsi"/>
          <w:spacing w:val="17"/>
          <w:sz w:val="16"/>
          <w:szCs w:val="16"/>
        </w:rPr>
        <w:t xml:space="preserve"> </w:t>
      </w:r>
      <w:r w:rsidRPr="00577B98">
        <w:rPr>
          <w:rFonts w:asciiTheme="minorHAnsi" w:hAnsiTheme="minorHAnsi" w:cstheme="minorHAnsi"/>
          <w:spacing w:val="-3"/>
          <w:sz w:val="16"/>
          <w:szCs w:val="16"/>
        </w:rPr>
        <w:t>Hive</w:t>
      </w:r>
    </w:p>
    <w:p w14:paraId="231F0251" w14:textId="3DBA948D" w:rsidR="00282F2C" w:rsidRPr="00577B98" w:rsidRDefault="00E531E7">
      <w:pPr>
        <w:pStyle w:val="ListParagraph"/>
        <w:numPr>
          <w:ilvl w:val="0"/>
          <w:numId w:val="2"/>
        </w:numPr>
        <w:tabs>
          <w:tab w:val="left" w:pos="501"/>
          <w:tab w:val="left" w:pos="502"/>
          <w:tab w:val="left" w:pos="3023"/>
        </w:tabs>
        <w:spacing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Distributed</w:t>
      </w:r>
      <w:r w:rsidRPr="00577B98">
        <w:rPr>
          <w:rFonts w:asciiTheme="minorHAnsi" w:hAnsiTheme="minorHAnsi" w:cstheme="minorHAnsi"/>
          <w:spacing w:val="3"/>
          <w:sz w:val="16"/>
          <w:szCs w:val="16"/>
        </w:rPr>
        <w:t xml:space="preserve"> </w:t>
      </w:r>
      <w:r w:rsidRPr="00577B98">
        <w:rPr>
          <w:rFonts w:asciiTheme="minorHAnsi" w:hAnsiTheme="minorHAnsi" w:cstheme="minorHAnsi"/>
          <w:sz w:val="16"/>
          <w:szCs w:val="16"/>
        </w:rPr>
        <w:t>Technologies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Web Services (REST)</w:t>
      </w:r>
    </w:p>
    <w:p w14:paraId="2B8D52C2" w14:textId="62568EFD" w:rsidR="00282F2C" w:rsidRPr="00F24BCC" w:rsidRDefault="00E531E7" w:rsidP="00F24BCC">
      <w:pPr>
        <w:pStyle w:val="ListParagraph"/>
        <w:numPr>
          <w:ilvl w:val="0"/>
          <w:numId w:val="2"/>
        </w:numPr>
        <w:tabs>
          <w:tab w:val="left" w:pos="501"/>
          <w:tab w:val="left" w:pos="502"/>
          <w:tab w:val="left" w:pos="3023"/>
        </w:tabs>
        <w:spacing w:before="4"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Database</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SQL (Postgres, Teradata),</w:t>
      </w:r>
      <w:r w:rsidRPr="00577B98">
        <w:rPr>
          <w:rFonts w:asciiTheme="minorHAnsi" w:hAnsiTheme="minorHAnsi" w:cstheme="minorHAnsi"/>
          <w:spacing w:val="16"/>
          <w:sz w:val="16"/>
          <w:szCs w:val="16"/>
        </w:rPr>
        <w:t xml:space="preserve"> </w:t>
      </w:r>
      <w:r w:rsidRPr="00577B98">
        <w:rPr>
          <w:rFonts w:asciiTheme="minorHAnsi" w:hAnsiTheme="minorHAnsi" w:cstheme="minorHAnsi"/>
          <w:sz w:val="16"/>
          <w:szCs w:val="16"/>
        </w:rPr>
        <w:t>BigQuery</w:t>
      </w:r>
    </w:p>
    <w:p w14:paraId="67ACA335" w14:textId="77777777" w:rsidR="00282F2C" w:rsidRDefault="00282F2C">
      <w:pPr>
        <w:pStyle w:val="BodyText"/>
      </w:pPr>
    </w:p>
    <w:p w14:paraId="64FE1413" w14:textId="77777777" w:rsidR="00282F2C" w:rsidRPr="004149E4" w:rsidRDefault="00E531E7">
      <w:pPr>
        <w:pStyle w:val="Heading2"/>
        <w:spacing w:after="17"/>
        <w:ind w:left="140"/>
        <w:rPr>
          <w:rFonts w:asciiTheme="minorHAnsi" w:hAnsiTheme="minorHAnsi" w:cstheme="minorHAnsi"/>
          <w:sz w:val="18"/>
          <w:szCs w:val="18"/>
        </w:rPr>
      </w:pPr>
      <w:r w:rsidRPr="004149E4">
        <w:rPr>
          <w:rFonts w:asciiTheme="minorHAnsi" w:hAnsiTheme="minorHAnsi" w:cstheme="minorHAnsi"/>
          <w:color w:val="000080"/>
          <w:sz w:val="18"/>
          <w:szCs w:val="18"/>
        </w:rPr>
        <w:t>WORK EXPERIENCE</w:t>
      </w:r>
    </w:p>
    <w:p w14:paraId="0255055B" w14:textId="2BFB8895" w:rsidR="00282F2C" w:rsidRDefault="00857C8E">
      <w:pPr>
        <w:pStyle w:val="BodyText"/>
        <w:spacing w:line="30" w:lineRule="exact"/>
        <w:ind w:left="111"/>
        <w:rPr>
          <w:sz w:val="3"/>
        </w:rPr>
      </w:pPr>
      <w:del w:id="1" w:author="Microsoft Word" w:date="2023-11-04T13:08:00Z">
        <w:r>
          <w:rPr>
            <w:b/>
            <w:noProof/>
            <w:color w:val="000066"/>
          </w:rPr>
          <mc:AlternateContent>
            <mc:Choice Requires="wps">
              <w:drawing>
                <wp:anchor distT="0" distB="0" distL="0" distR="0" simplePos="0" relativeHeight="487598080" behindDoc="1" locked="0" layoutInCell="1" allowOverlap="1" wp14:anchorId="6BB38CC0" wp14:editId="622B8CAC">
                  <wp:simplePos x="0" y="0"/>
                  <wp:positionH relativeFrom="page">
                    <wp:posOffset>909955</wp:posOffset>
                  </wp:positionH>
                  <wp:positionV relativeFrom="paragraph">
                    <wp:posOffset>68580</wp:posOffset>
                  </wp:positionV>
                  <wp:extent cx="5973445" cy="281940"/>
                  <wp:effectExtent l="0" t="0" r="0" b="0"/>
                  <wp:wrapTopAndBottom/>
                  <wp:docPr id="698456954" name="Text Box 698456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3445" cy="2819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52A7A" w14:textId="77777777" w:rsidR="00857C8E" w:rsidRPr="004149E4" w:rsidRDefault="00857C8E" w:rsidP="00857C8E">
                              <w:pPr>
                                <w:tabs>
                                  <w:tab w:val="left" w:pos="7405"/>
                                </w:tabs>
                                <w:spacing w:line="218" w:lineRule="exact"/>
                                <w:ind w:left="30"/>
                                <w:rPr>
                                  <w:del w:id="2" w:author="Microsoft Word" w:date="2023-11-04T13:08:00Z"/>
                                  <w:rFonts w:asciiTheme="minorHAnsi" w:hAnsiTheme="minorHAnsi" w:cstheme="minorHAnsi"/>
                                  <w:b/>
                                  <w:color w:val="000066"/>
                                  <w:sz w:val="16"/>
                                  <w:szCs w:val="16"/>
                                </w:rPr>
                              </w:pPr>
                              <w:del w:id="3" w:author="Microsoft Word" w:date="2023-11-04T13:08:00Z">
                                <w:r w:rsidRPr="004149E4">
                                  <w:rPr>
                                    <w:rFonts w:asciiTheme="minorHAnsi" w:hAnsiTheme="minorHAnsi" w:cstheme="minorHAnsi"/>
                                    <w:b/>
                                    <w:color w:val="000066"/>
                                    <w:sz w:val="16"/>
                                    <w:szCs w:val="16"/>
                                  </w:rPr>
                                  <w:delText>Pay</w:delText>
                                </w:r>
                                <w:r>
                                  <w:rPr>
                                    <w:rFonts w:asciiTheme="minorHAnsi" w:hAnsiTheme="minorHAnsi" w:cstheme="minorHAnsi"/>
                                    <w:b/>
                                    <w:color w:val="000066"/>
                                    <w:sz w:val="16"/>
                                    <w:szCs w:val="16"/>
                                  </w:rPr>
                                  <w:delText>P</w:delText>
                                </w:r>
                                <w:r w:rsidRPr="004149E4">
                                  <w:rPr>
                                    <w:rFonts w:asciiTheme="minorHAnsi" w:hAnsiTheme="minorHAnsi" w:cstheme="minorHAnsi"/>
                                    <w:b/>
                                    <w:color w:val="000066"/>
                                    <w:sz w:val="16"/>
                                    <w:szCs w:val="16"/>
                                  </w:rPr>
                                  <w:delText>al, Bengaluru, India</w:delText>
                                </w:r>
                              </w:del>
                            </w:p>
                            <w:p w14:paraId="784B8354" w14:textId="77777777" w:rsidR="00857C8E" w:rsidRPr="004149E4" w:rsidRDefault="00857C8E" w:rsidP="00857C8E">
                              <w:pPr>
                                <w:pStyle w:val="BodyText"/>
                                <w:spacing w:before="1"/>
                                <w:rPr>
                                  <w:del w:id="4" w:author="Microsoft Word" w:date="2023-11-04T13:08:00Z"/>
                                  <w:rFonts w:asciiTheme="minorHAnsi" w:hAnsiTheme="minorHAnsi" w:cstheme="minorHAnsi"/>
                                  <w:b/>
                                </w:rPr>
                              </w:pPr>
                              <w:del w:id="5" w:author="Microsoft Word" w:date="2023-11-04T13:08:00Z">
                                <w:r w:rsidRPr="004149E4">
                                  <w:rPr>
                                    <w:rFonts w:asciiTheme="minorHAnsi" w:hAnsiTheme="minorHAnsi" w:cstheme="minorHAnsi"/>
                                    <w:b/>
                                    <w:color w:val="000066"/>
                                  </w:rPr>
                                  <w:delText>Senior Technical Product Manager</w:delTex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delText xml:space="preserve">     </w:delText>
                                </w:r>
                                <w:r>
                                  <w:rPr>
                                    <w:rFonts w:asciiTheme="minorHAnsi" w:hAnsiTheme="minorHAnsi" w:cstheme="minorHAnsi"/>
                                    <w:b/>
                                    <w:color w:val="000066"/>
                                  </w:rPr>
                                  <w:tab/>
                                </w:r>
                                <w:r>
                                  <w:rPr>
                                    <w:rFonts w:asciiTheme="minorHAnsi" w:hAnsiTheme="minorHAnsi" w:cstheme="minorHAnsi"/>
                                    <w:b/>
                                    <w:color w:val="000066"/>
                                  </w:rPr>
                                  <w:tab/>
                                </w:r>
                                <w:r w:rsidRPr="004149E4">
                                  <w:rPr>
                                    <w:rFonts w:asciiTheme="minorHAnsi" w:hAnsiTheme="minorHAnsi" w:cstheme="minorHAnsi"/>
                                    <w:b/>
                                    <w:color w:val="000066"/>
                                  </w:rPr>
                                  <w:delText xml:space="preserve"> Jan.2019 – till date</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38CC0" id="_x0000_t202" coordsize="21600,21600" o:spt="202" path="m,l,21600r21600,l21600,xe">
                  <v:stroke joinstyle="miter"/>
                  <v:path gradientshapeok="t" o:connecttype="rect"/>
                </v:shapetype>
                <v:shape id="Text Box 698456954" o:spid="_x0000_s1026" type="#_x0000_t202" style="position:absolute;left:0;text-align:left;margin-left:71.65pt;margin-top:5.4pt;width:470.35pt;height:22.2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" fillcolor="#d9d9d9" stroked="f">
                  <v:path arrowok="t"/>
                  <v:textbox inset="0,0,0,0">
                    <w:txbxContent>
                      <w:p w14:paraId="62552A7A" w14:textId="77777777" w:rsidR="00857C8E" w:rsidRPr="004149E4" w:rsidRDefault="00857C8E" w:rsidP="00857C8E">
                        <w:pPr>
                          <w:tabs>
                            <w:tab w:val="left" w:pos="7405"/>
                          </w:tabs>
                          <w:spacing w:line="218" w:lineRule="exact"/>
                          <w:ind w:left="30"/>
                          <w:rPr>
                            <w:del w:id="6" w:author="Microsoft Word" w:date="2023-11-04T13:08:00Z"/>
                            <w:rFonts w:asciiTheme="minorHAnsi" w:hAnsiTheme="minorHAnsi" w:cstheme="minorHAnsi"/>
                            <w:b/>
                            <w:color w:val="000066"/>
                            <w:sz w:val="16"/>
                            <w:szCs w:val="16"/>
                          </w:rPr>
                        </w:pPr>
                        <w:del w:id="7" w:author="Microsoft Word" w:date="2023-11-04T13:08:00Z">
                          <w:r w:rsidRPr="004149E4">
                            <w:rPr>
                              <w:rFonts w:asciiTheme="minorHAnsi" w:hAnsiTheme="minorHAnsi" w:cstheme="minorHAnsi"/>
                              <w:b/>
                              <w:color w:val="000066"/>
                              <w:sz w:val="16"/>
                              <w:szCs w:val="16"/>
                            </w:rPr>
                            <w:delText>Pay</w:delText>
                          </w:r>
                          <w:r>
                            <w:rPr>
                              <w:rFonts w:asciiTheme="minorHAnsi" w:hAnsiTheme="minorHAnsi" w:cstheme="minorHAnsi"/>
                              <w:b/>
                              <w:color w:val="000066"/>
                              <w:sz w:val="16"/>
                              <w:szCs w:val="16"/>
                            </w:rPr>
                            <w:delText>P</w:delText>
                          </w:r>
                          <w:r w:rsidRPr="004149E4">
                            <w:rPr>
                              <w:rFonts w:asciiTheme="minorHAnsi" w:hAnsiTheme="minorHAnsi" w:cstheme="minorHAnsi"/>
                              <w:b/>
                              <w:color w:val="000066"/>
                              <w:sz w:val="16"/>
                              <w:szCs w:val="16"/>
                            </w:rPr>
                            <w:delText>al, Bengaluru, India</w:delText>
                          </w:r>
                        </w:del>
                      </w:p>
                      <w:p w14:paraId="784B8354" w14:textId="77777777" w:rsidR="00857C8E" w:rsidRPr="004149E4" w:rsidRDefault="00857C8E" w:rsidP="00857C8E">
                        <w:pPr>
                          <w:pStyle w:val="BodyText"/>
                          <w:spacing w:before="1"/>
                          <w:rPr>
                            <w:del w:id="8" w:author="Microsoft Word" w:date="2023-11-04T13:08:00Z"/>
                            <w:rFonts w:asciiTheme="minorHAnsi" w:hAnsiTheme="minorHAnsi" w:cstheme="minorHAnsi"/>
                            <w:b/>
                          </w:rPr>
                        </w:pPr>
                        <w:del w:id="9" w:author="Microsoft Word" w:date="2023-11-04T13:08:00Z">
                          <w:r w:rsidRPr="004149E4">
                            <w:rPr>
                              <w:rFonts w:asciiTheme="minorHAnsi" w:hAnsiTheme="minorHAnsi" w:cstheme="minorHAnsi"/>
                              <w:b/>
                              <w:color w:val="000066"/>
                            </w:rPr>
                            <w:delText>Senior Technical Product Manager</w:delTex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delText xml:space="preserve">     </w:delText>
                          </w:r>
                          <w:r>
                            <w:rPr>
                              <w:rFonts w:asciiTheme="minorHAnsi" w:hAnsiTheme="minorHAnsi" w:cstheme="minorHAnsi"/>
                              <w:b/>
                              <w:color w:val="000066"/>
                            </w:rPr>
                            <w:tab/>
                          </w:r>
                          <w:r>
                            <w:rPr>
                              <w:rFonts w:asciiTheme="minorHAnsi" w:hAnsiTheme="minorHAnsi" w:cstheme="minorHAnsi"/>
                              <w:b/>
                              <w:color w:val="000066"/>
                            </w:rPr>
                            <w:tab/>
                          </w:r>
                          <w:r w:rsidRPr="004149E4">
                            <w:rPr>
                              <w:rFonts w:asciiTheme="minorHAnsi" w:hAnsiTheme="minorHAnsi" w:cstheme="minorHAnsi"/>
                              <w:b/>
                              <w:color w:val="000066"/>
                            </w:rPr>
                            <w:delText xml:space="preserve"> Jan.2019 – till date</w:delText>
                          </w:r>
                        </w:del>
                      </w:p>
                    </w:txbxContent>
                  </v:textbox>
                  <w10:wrap type="topAndBottom" anchorx="page"/>
                </v:shape>
              </w:pict>
            </mc:Fallback>
          </mc:AlternateContent>
        </w:r>
      </w:del>
      <w:ins w:id="10" w:author="Microsoft Word" w:date="2023-11-04T13:08:00Z">
        <w:r w:rsidR="007D5B5C">
          <w:rPr>
            <w:b/>
            <w:noProof/>
            <w:color w:val="000066"/>
          </w:rPr>
          <mc:AlternateContent>
            <mc:Choice Requires="wps">
              <w:drawing>
                <wp:anchor distT="0" distB="0" distL="0" distR="0" simplePos="0" relativeHeight="487593984" behindDoc="1" locked="0" layoutInCell="1" allowOverlap="1" wp14:anchorId="0E86BD11" wp14:editId="761D4CC4">
                  <wp:simplePos x="0" y="0"/>
                  <wp:positionH relativeFrom="page">
                    <wp:posOffset>909955</wp:posOffset>
                  </wp:positionH>
                  <wp:positionV relativeFrom="paragraph">
                    <wp:posOffset>68580</wp:posOffset>
                  </wp:positionV>
                  <wp:extent cx="5973445" cy="281940"/>
                  <wp:effectExtent l="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3445" cy="2819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CC3C8" w14:textId="6552CF92" w:rsidR="00AD0C2D" w:rsidRPr="004149E4" w:rsidRDefault="004B6E9A" w:rsidP="004B6E9A">
                              <w:pPr>
                                <w:tabs>
                                  <w:tab w:val="left" w:pos="7405"/>
                                </w:tabs>
                                <w:spacing w:line="218" w:lineRule="exact"/>
                                <w:ind w:left="30"/>
                                <w:rPr>
                                  <w:ins w:id="11" w:author="Microsoft Word" w:date="2023-11-04T13:08:00Z"/>
                                  <w:rFonts w:asciiTheme="minorHAnsi" w:hAnsiTheme="minorHAnsi" w:cstheme="minorHAnsi"/>
                                  <w:b/>
                                  <w:color w:val="000066"/>
                                  <w:sz w:val="16"/>
                                  <w:szCs w:val="16"/>
                                </w:rPr>
                              </w:pPr>
                              <w:ins w:id="12" w:author="Microsoft Word" w:date="2023-11-04T13:08:00Z">
                                <w:r w:rsidRPr="004149E4">
                                  <w:rPr>
                                    <w:rFonts w:asciiTheme="minorHAnsi" w:hAnsiTheme="minorHAnsi" w:cstheme="minorHAnsi"/>
                                    <w:b/>
                                    <w:color w:val="000066"/>
                                    <w:sz w:val="16"/>
                                    <w:szCs w:val="16"/>
                                  </w:rPr>
                                  <w:t>Pay</w:t>
                                </w:r>
                                <w:r w:rsidR="00A556DE">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ins>
                            </w:p>
                            <w:p w14:paraId="37C80858" w14:textId="5EC6A8D8" w:rsidR="004B6E9A" w:rsidRPr="004149E4" w:rsidRDefault="00AD0C2D" w:rsidP="00AD0C2D">
                              <w:pPr>
                                <w:pStyle w:val="BodyText"/>
                                <w:spacing w:before="1"/>
                                <w:rPr>
                                  <w:ins w:id="13" w:author="Microsoft Word" w:date="2023-11-04T13:08:00Z"/>
                                  <w:rFonts w:asciiTheme="minorHAnsi" w:hAnsiTheme="minorHAnsi" w:cstheme="minorHAnsi"/>
                                  <w:b/>
                                </w:rPr>
                              </w:pPr>
                              <w:ins w:id="14" w:author="Microsoft Word" w:date="2023-11-04T13:08:00Z">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004B6E9A" w:rsidRP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149E4">
                                  <w:rPr>
                                    <w:rFonts w:asciiTheme="minorHAnsi" w:hAnsiTheme="minorHAnsi" w:cstheme="minorHAnsi"/>
                                    <w:b/>
                                    <w:color w:val="000066"/>
                                  </w:rPr>
                                  <w:tab/>
                                </w:r>
                                <w:r w:rsid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B6E9A" w:rsidRPr="004149E4">
                                  <w:rPr>
                                    <w:rFonts w:asciiTheme="minorHAnsi" w:hAnsiTheme="minorHAnsi" w:cstheme="minorHAnsi"/>
                                    <w:b/>
                                    <w:color w:val="000066"/>
                                  </w:rPr>
                                  <w:t>Jan.2019 – till date</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6BD11" id="Text Box 9" o:spid="_x0000_s1027" type="#_x0000_t202" style="position:absolute;left:0;text-align:left;margin-left:71.65pt;margin-top:5.4pt;width:470.35pt;height:22.2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" fillcolor="#d9d9d9" stroked="f">
                  <v:path arrowok="t"/>
                  <v:textbox inset="0,0,0,0">
                    <w:txbxContent>
                      <w:p w14:paraId="4A6CC3C8" w14:textId="6552CF92" w:rsidR="00AD0C2D" w:rsidRPr="004149E4" w:rsidRDefault="004B6E9A" w:rsidP="004B6E9A">
                        <w:pPr>
                          <w:tabs>
                            <w:tab w:val="left" w:pos="7405"/>
                          </w:tabs>
                          <w:spacing w:line="218" w:lineRule="exact"/>
                          <w:ind w:left="30"/>
                          <w:rPr>
                            <w:ins w:id="15" w:author="Microsoft Word" w:date="2023-11-04T13:08:00Z"/>
                            <w:rFonts w:asciiTheme="minorHAnsi" w:hAnsiTheme="minorHAnsi" w:cstheme="minorHAnsi"/>
                            <w:b/>
                            <w:color w:val="000066"/>
                            <w:sz w:val="16"/>
                            <w:szCs w:val="16"/>
                          </w:rPr>
                        </w:pPr>
                        <w:ins w:id="16" w:author="Microsoft Word" w:date="2023-11-04T13:08:00Z">
                          <w:r w:rsidRPr="004149E4">
                            <w:rPr>
                              <w:rFonts w:asciiTheme="minorHAnsi" w:hAnsiTheme="minorHAnsi" w:cstheme="minorHAnsi"/>
                              <w:b/>
                              <w:color w:val="000066"/>
                              <w:sz w:val="16"/>
                              <w:szCs w:val="16"/>
                            </w:rPr>
                            <w:t>Pay</w:t>
                          </w:r>
                          <w:r w:rsidR="00A556DE">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ins>
                      </w:p>
                      <w:p w14:paraId="37C80858" w14:textId="5EC6A8D8" w:rsidR="004B6E9A" w:rsidRPr="004149E4" w:rsidRDefault="00AD0C2D" w:rsidP="00AD0C2D">
                        <w:pPr>
                          <w:pStyle w:val="BodyText"/>
                          <w:spacing w:before="1"/>
                          <w:rPr>
                            <w:ins w:id="17" w:author="Microsoft Word" w:date="2023-11-04T13:08:00Z"/>
                            <w:rFonts w:asciiTheme="minorHAnsi" w:hAnsiTheme="minorHAnsi" w:cstheme="minorHAnsi"/>
                            <w:b/>
                          </w:rPr>
                        </w:pPr>
                        <w:ins w:id="18" w:author="Microsoft Word" w:date="2023-11-04T13:08:00Z">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004B6E9A" w:rsidRP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149E4">
                            <w:rPr>
                              <w:rFonts w:asciiTheme="minorHAnsi" w:hAnsiTheme="minorHAnsi" w:cstheme="minorHAnsi"/>
                              <w:b/>
                              <w:color w:val="000066"/>
                            </w:rPr>
                            <w:tab/>
                          </w:r>
                          <w:r w:rsid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B6E9A" w:rsidRPr="004149E4">
                            <w:rPr>
                              <w:rFonts w:asciiTheme="minorHAnsi" w:hAnsiTheme="minorHAnsi" w:cstheme="minorHAnsi"/>
                              <w:b/>
                              <w:color w:val="000066"/>
                            </w:rPr>
                            <w:t>Jan.2019 – till date</w:t>
                          </w:r>
                        </w:ins>
                      </w:p>
                    </w:txbxContent>
                  </v:textbox>
                  <w10:wrap type="topAndBottom" anchorx="page"/>
                </v:shape>
              </w:pict>
            </mc:Fallback>
          </mc:AlternateContent>
        </w:r>
      </w:ins>
      <w:r w:rsidR="007D5B5C">
        <w:rPr>
          <w:noProof/>
          <w:sz w:val="3"/>
        </w:rPr>
        <mc:AlternateContent>
          <mc:Choice Requires="wpg">
            <w:drawing>
              <wp:inline distT="0" distB="0" distL="0" distR="0" wp14:anchorId="02EA368F" wp14:editId="5D16F004">
                <wp:extent cx="5986780" cy="1905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8" name="Rectangle 16"/>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B40154" id="Group 15"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LAwJzI4AgAA7wQAAA4AAAAAAAAA&#13;&#10;AAAAAAAALgIAAGRycy9lMm9Eb2MueG1sUEsBAi0AFAAGAAgAAAAhAM2tgN7fAAAACAEAAA8AAAAA&#13;&#10;AAAAAAAAAAAAkgQAAGRycy9kb3ducmV2LnhtbFBLBQYAAAAABAAEAPMAAACeBQAAAAA=&#13;&#10;">
                <v:rect id="Rectangle 16"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" fillcolor="black" stroked="f">
                  <v:path arrowok="t"/>
                </v:rect>
                <w10:anchorlock/>
              </v:group>
            </w:pict>
          </mc:Fallback>
        </mc:AlternateContent>
      </w:r>
    </w:p>
    <w:p w14:paraId="4A2B521C" w14:textId="77777777" w:rsidR="00402FDF" w:rsidRDefault="00402FDF" w:rsidP="008A3CB0">
      <w:pPr>
        <w:pStyle w:val="BodyText"/>
        <w:spacing w:before="1"/>
        <w:ind w:firstLine="111"/>
        <w:rPr>
          <w:b/>
          <w:color w:val="000066"/>
        </w:rPr>
      </w:pPr>
    </w:p>
    <w:p w14:paraId="414EE46C" w14:textId="7AF9CED1" w:rsidR="008A3CB0" w:rsidRDefault="00F6327D" w:rsidP="00402FDF">
      <w:pPr>
        <w:pStyle w:val="BodyText"/>
        <w:spacing w:before="1"/>
        <w:ind w:firstLine="111"/>
        <w:rPr>
          <w:rFonts w:asciiTheme="minorHAnsi" w:hAnsiTheme="minorHAnsi" w:cstheme="minorHAnsi"/>
          <w:b/>
          <w:color w:val="003366"/>
        </w:rPr>
      </w:pPr>
      <w:r>
        <w:rPr>
          <w:b/>
          <w:color w:val="000066"/>
        </w:rPr>
        <w:t xml:space="preserve"> </w:t>
      </w:r>
      <w:r w:rsidR="004B6E9A" w:rsidRPr="004149E4">
        <w:rPr>
          <w:rFonts w:asciiTheme="minorHAnsi" w:hAnsiTheme="minorHAnsi" w:cstheme="minorHAnsi"/>
          <w:b/>
          <w:color w:val="003366"/>
        </w:rPr>
        <w:t>Projects:</w:t>
      </w:r>
    </w:p>
    <w:p w14:paraId="32BFAB1C" w14:textId="02E9D869" w:rsidR="004149E4" w:rsidRPr="004149E4" w:rsidRDefault="004149E4" w:rsidP="004149E4">
      <w:pPr>
        <w:pStyle w:val="BodyText"/>
        <w:numPr>
          <w:ilvl w:val="0"/>
          <w:numId w:val="5"/>
        </w:numPr>
        <w:spacing w:before="1"/>
        <w:rPr>
          <w:rFonts w:asciiTheme="minorHAnsi" w:hAnsiTheme="minorHAnsi" w:cstheme="minorHAnsi"/>
          <w:b/>
          <w:color w:val="003366"/>
        </w:rPr>
      </w:pPr>
      <w:r w:rsidRPr="004149E4">
        <w:rPr>
          <w:rFonts w:asciiTheme="minorHAnsi" w:hAnsiTheme="minorHAnsi" w:cstheme="minorHAnsi"/>
          <w:b/>
          <w:color w:val="365F91"/>
          <w:u w:val="single" w:color="365F91"/>
        </w:rPr>
        <w:t>Payments Smart Routing</w:t>
      </w:r>
      <w:r w:rsidR="00414DDD"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40F6E1EA" w14:textId="2725E575" w:rsidR="004149E4" w:rsidRP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Implementing product enhancements to improve profitability via optimizing Transaction Expense for PayPal</w:t>
      </w:r>
      <w:r w:rsidR="00414DDD">
        <w:rPr>
          <w:rFonts w:asciiTheme="minorHAnsi" w:hAnsiTheme="minorHAnsi" w:cstheme="minorHAnsi"/>
          <w:sz w:val="16"/>
          <w:szCs w:val="16"/>
        </w:rPr>
        <w:t>.</w:t>
      </w:r>
    </w:p>
    <w:p w14:paraId="5A45957D" w14:textId="46A553FF" w:rsidR="004149E4" w:rsidRP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 xml:space="preserve">Leading the Smart Routing track to minimize the cost and maximize approval rate for transactions using ML techniques. This exercise generates </w:t>
      </w:r>
      <w:r w:rsidRPr="007D5B5C">
        <w:rPr>
          <w:rFonts w:asciiTheme="minorHAnsi" w:hAnsiTheme="minorHAnsi" w:cstheme="minorHAnsi"/>
          <w:b/>
          <w:bCs/>
          <w:sz w:val="16"/>
          <w:szCs w:val="16"/>
        </w:rPr>
        <w:t>~$27M</w:t>
      </w:r>
      <w:r w:rsidRPr="004149E4">
        <w:rPr>
          <w:rFonts w:asciiTheme="minorHAnsi" w:hAnsiTheme="minorHAnsi" w:cstheme="minorHAnsi"/>
          <w:sz w:val="16"/>
          <w:szCs w:val="16"/>
        </w:rPr>
        <w:t xml:space="preserve"> annual Cost savings to company's P&amp;L/margin</w:t>
      </w:r>
      <w:r w:rsidR="00414DDD">
        <w:rPr>
          <w:rFonts w:asciiTheme="minorHAnsi" w:hAnsiTheme="minorHAnsi" w:cstheme="minorHAnsi"/>
          <w:sz w:val="16"/>
          <w:szCs w:val="16"/>
        </w:rPr>
        <w:t>.</w:t>
      </w:r>
    </w:p>
    <w:p w14:paraId="06DC63CC" w14:textId="73E0754B" w:rsid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rPr>
      </w:pPr>
      <w:r w:rsidRPr="004149E4">
        <w:rPr>
          <w:rFonts w:asciiTheme="minorHAnsi" w:hAnsiTheme="minorHAnsi" w:cstheme="minorHAnsi"/>
          <w:sz w:val="16"/>
          <w:szCs w:val="16"/>
        </w:rPr>
        <w:t>Working closely with Data Scientists and Product owners to implement the impact/changes. The effort requires PayPal's transaction Engine optimization and product enhancement strategy via ML models</w:t>
      </w:r>
      <w:r w:rsidR="00414DDD">
        <w:rPr>
          <w:rFonts w:asciiTheme="minorHAnsi" w:hAnsiTheme="minorHAnsi" w:cstheme="minorHAnsi"/>
          <w:sz w:val="16"/>
          <w:szCs w:val="16"/>
        </w:rPr>
        <w:t>.</w:t>
      </w:r>
    </w:p>
    <w:p w14:paraId="57B76294" w14:textId="77777777" w:rsidR="00414DDD" w:rsidRDefault="00414DDD" w:rsidP="00414DDD">
      <w:pPr>
        <w:pStyle w:val="BodyText"/>
        <w:spacing w:before="1"/>
        <w:ind w:firstLine="111"/>
        <w:rPr>
          <w:rFonts w:asciiTheme="minorHAnsi" w:hAnsiTheme="minorHAnsi" w:cstheme="minorHAnsi"/>
          <w:b/>
          <w:color w:val="003366"/>
        </w:rPr>
      </w:pPr>
    </w:p>
    <w:p w14:paraId="314DBC81" w14:textId="320B9F45" w:rsidR="00414DDD" w:rsidRPr="004149E4" w:rsidRDefault="00414DDD" w:rsidP="00414DDD">
      <w:pPr>
        <w:pStyle w:val="BodyText"/>
        <w:numPr>
          <w:ilvl w:val="0"/>
          <w:numId w:val="5"/>
        </w:numPr>
        <w:spacing w:before="1"/>
        <w:rPr>
          <w:rFonts w:asciiTheme="minorHAnsi" w:hAnsiTheme="minorHAnsi" w:cstheme="minorHAnsi"/>
          <w:b/>
          <w:color w:val="003366"/>
        </w:rPr>
      </w:pPr>
      <w:r w:rsidRPr="00414DDD">
        <w:rPr>
          <w:rFonts w:asciiTheme="minorHAnsi" w:hAnsiTheme="minorHAnsi" w:cstheme="minorHAnsi"/>
          <w:b/>
          <w:color w:val="365F91"/>
          <w:u w:val="single"/>
        </w:rPr>
        <w:t>Payments Settlement Layer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0E457A8E" w14:textId="0500BC81" w:rsidR="00414DDD" w:rsidRPr="004149E4"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Generated impact via improving the money movement process for transactions</w:t>
      </w:r>
      <w:r>
        <w:rPr>
          <w:rFonts w:asciiTheme="minorHAnsi" w:hAnsiTheme="minorHAnsi" w:cstheme="minorHAnsi"/>
          <w:sz w:val="16"/>
        </w:rPr>
        <w:t>.</w:t>
      </w:r>
    </w:p>
    <w:p w14:paraId="47F9BEA8" w14:textId="77777777" w:rsid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refund prediction track for customers via developing a transaction hold period strategy within the money movement layer of transaction engine</w:t>
      </w:r>
      <w:r w:rsidRPr="004149E4">
        <w:rPr>
          <w:rFonts w:asciiTheme="minorHAnsi" w:hAnsiTheme="minorHAnsi" w:cstheme="minorHAnsi"/>
          <w:sz w:val="16"/>
          <w:szCs w:val="16"/>
        </w:rPr>
        <w:t>.</w:t>
      </w:r>
    </w:p>
    <w:p w14:paraId="181AE38B" w14:textId="5AAEE554"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Pr>
          <w:rFonts w:asciiTheme="minorHAnsi" w:hAnsiTheme="minorHAnsi" w:cstheme="minorHAnsi"/>
          <w:sz w:val="16"/>
        </w:rPr>
        <w:t>Pr</w:t>
      </w:r>
      <w:r w:rsidRPr="00414DDD">
        <w:rPr>
          <w:rFonts w:asciiTheme="minorHAnsi" w:hAnsiTheme="minorHAnsi" w:cstheme="minorHAnsi"/>
          <w:sz w:val="16"/>
        </w:rPr>
        <w:t xml:space="preserve">ediction of refunds for each transaction and implement money movement hold based on refund time and consequently save the cost from processing the settlement for </w:t>
      </w:r>
      <w:r>
        <w:rPr>
          <w:rFonts w:asciiTheme="minorHAnsi" w:hAnsiTheme="minorHAnsi" w:cstheme="minorHAnsi"/>
          <w:sz w:val="16"/>
        </w:rPr>
        <w:t xml:space="preserve">the </w:t>
      </w:r>
      <w:r w:rsidRPr="00414DDD">
        <w:rPr>
          <w:rFonts w:asciiTheme="minorHAnsi" w:hAnsiTheme="minorHAnsi" w:cstheme="minorHAnsi"/>
          <w:sz w:val="16"/>
        </w:rPr>
        <w:t>certain time</w:t>
      </w:r>
      <w:r>
        <w:rPr>
          <w:rFonts w:asciiTheme="minorHAnsi" w:hAnsiTheme="minorHAnsi" w:cstheme="minorHAnsi"/>
          <w:sz w:val="16"/>
        </w:rPr>
        <w:t>.</w:t>
      </w:r>
    </w:p>
    <w:p w14:paraId="7D9B43BB" w14:textId="77777777" w:rsid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~$20M</w:t>
      </w:r>
      <w:r w:rsidRPr="00414DDD">
        <w:rPr>
          <w:rFonts w:asciiTheme="minorHAnsi" w:hAnsiTheme="minorHAnsi" w:cstheme="minorHAnsi"/>
          <w:sz w:val="16"/>
        </w:rPr>
        <w:t xml:space="preserve"> annual Cost Savings to company's profit</w:t>
      </w:r>
    </w:p>
    <w:p w14:paraId="261DCCD7" w14:textId="3CCF26F1" w:rsidR="00414DDD" w:rsidRDefault="00414DDD" w:rsidP="00414DDD">
      <w:pPr>
        <w:pStyle w:val="ListParagraph"/>
        <w:tabs>
          <w:tab w:val="left" w:pos="502"/>
        </w:tabs>
        <w:spacing w:before="49"/>
        <w:ind w:left="862" w:right="126"/>
        <w:jc w:val="both"/>
        <w:rPr>
          <w:rFonts w:asciiTheme="minorHAnsi" w:hAnsiTheme="minorHAnsi" w:cstheme="minorHAnsi"/>
          <w:sz w:val="16"/>
        </w:rPr>
      </w:pPr>
      <w:r w:rsidRPr="00414DDD">
        <w:rPr>
          <w:rFonts w:asciiTheme="minorHAnsi" w:hAnsiTheme="minorHAnsi" w:cstheme="minorHAnsi"/>
          <w:sz w:val="16"/>
        </w:rPr>
        <w:t xml:space="preserve"> </w:t>
      </w:r>
    </w:p>
    <w:p w14:paraId="779EB6F4" w14:textId="24250F78" w:rsidR="00414DDD" w:rsidRPr="004149E4" w:rsidRDefault="00414DDD" w:rsidP="00414DDD">
      <w:pPr>
        <w:pStyle w:val="BodyText"/>
        <w:numPr>
          <w:ilvl w:val="0"/>
          <w:numId w:val="5"/>
        </w:numPr>
        <w:spacing w:before="1"/>
        <w:rPr>
          <w:rFonts w:asciiTheme="minorHAnsi" w:hAnsiTheme="minorHAnsi" w:cstheme="minorHAnsi"/>
          <w:b/>
          <w:color w:val="003366"/>
        </w:rPr>
      </w:pPr>
      <w:r w:rsidRPr="00414DDD">
        <w:rPr>
          <w:rFonts w:asciiTheme="minorHAnsi" w:hAnsiTheme="minorHAnsi" w:cstheme="minorHAnsi"/>
          <w:b/>
          <w:color w:val="365F91"/>
          <w:u w:val="single"/>
        </w:rPr>
        <w:t>Transaction Bundling Strategy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68CB2C1A" w14:textId="77777777"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Generated impact via developing a strategy to bundle the transactions based on the low amount to save on fixed cost </w:t>
      </w:r>
    </w:p>
    <w:p w14:paraId="0A2952EF" w14:textId="1E0ADB70"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low amount transactions bundling strategy based on ML model prediction within settlement layer optimization</w:t>
      </w:r>
    </w:p>
    <w:p w14:paraId="21911A4D" w14:textId="086642AD"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~$10M</w:t>
      </w:r>
      <w:r w:rsidRPr="00414DDD">
        <w:rPr>
          <w:rFonts w:asciiTheme="minorHAnsi" w:hAnsiTheme="minorHAnsi" w:cstheme="minorHAnsi"/>
          <w:sz w:val="16"/>
        </w:rPr>
        <w:t xml:space="preserve"> annual Cost Savings to company's profit</w:t>
      </w:r>
    </w:p>
    <w:p w14:paraId="311C946F" w14:textId="77777777" w:rsidR="00414DDD" w:rsidRDefault="00414DDD" w:rsidP="00414DDD">
      <w:pPr>
        <w:tabs>
          <w:tab w:val="left" w:pos="502"/>
        </w:tabs>
        <w:spacing w:before="49"/>
        <w:ind w:right="126"/>
        <w:jc w:val="both"/>
        <w:rPr>
          <w:rFonts w:asciiTheme="minorHAnsi" w:hAnsiTheme="minorHAnsi" w:cstheme="minorHAnsi"/>
          <w:b/>
          <w:color w:val="365F91"/>
          <w:sz w:val="16"/>
          <w:szCs w:val="16"/>
          <w:u w:val="single"/>
        </w:rPr>
      </w:pPr>
    </w:p>
    <w:p w14:paraId="4DAEB711" w14:textId="4A441669" w:rsidR="00282F2C" w:rsidRPr="00414DDD" w:rsidRDefault="00E531E7" w:rsidP="002C6281">
      <w:pPr>
        <w:pStyle w:val="ListParagraph"/>
        <w:numPr>
          <w:ilvl w:val="0"/>
          <w:numId w:val="5"/>
        </w:numPr>
        <w:tabs>
          <w:tab w:val="left" w:pos="502"/>
        </w:tabs>
        <w:spacing w:before="49"/>
        <w:ind w:right="126"/>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rPr>
        <w:t>Merchants Experience/Behavior Impact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Demystifying merchant behavior </w:t>
      </w:r>
      <w:r w:rsidRPr="00414DDD">
        <w:rPr>
          <w:rFonts w:asciiTheme="minorHAnsi" w:hAnsiTheme="minorHAnsi" w:cstheme="minorHAnsi"/>
          <w:spacing w:val="-3"/>
          <w:sz w:val="16"/>
          <w:szCs w:val="16"/>
        </w:rPr>
        <w:t xml:space="preserve">post </w:t>
      </w:r>
      <w:r w:rsidRPr="00414DDD">
        <w:rPr>
          <w:rFonts w:asciiTheme="minorHAnsi" w:hAnsiTheme="minorHAnsi" w:cstheme="minorHAnsi"/>
          <w:sz w:val="16"/>
          <w:szCs w:val="16"/>
        </w:rPr>
        <w:t xml:space="preserve">policy changes through various channels (calls/chats/web), capturing customer sentiments and social </w:t>
      </w:r>
      <w:r w:rsidRPr="00414DDD">
        <w:rPr>
          <w:rFonts w:asciiTheme="minorHAnsi" w:hAnsiTheme="minorHAnsi" w:cstheme="minorHAnsi"/>
          <w:spacing w:val="-3"/>
          <w:sz w:val="16"/>
          <w:szCs w:val="16"/>
        </w:rPr>
        <w:t xml:space="preserve">listening </w:t>
      </w:r>
      <w:r w:rsidRPr="00414DDD">
        <w:rPr>
          <w:rFonts w:asciiTheme="minorHAnsi" w:hAnsiTheme="minorHAnsi" w:cstheme="minorHAnsi"/>
          <w:sz w:val="16"/>
          <w:szCs w:val="16"/>
        </w:rPr>
        <w:t xml:space="preserve">along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analyzing operational efficiency for PayPal</w:t>
      </w:r>
      <w:r w:rsidRPr="00414DDD">
        <w:rPr>
          <w:rFonts w:asciiTheme="minorHAnsi" w:hAnsiTheme="minorHAnsi" w:cstheme="minorHAnsi"/>
          <w:spacing w:val="-19"/>
          <w:sz w:val="16"/>
          <w:szCs w:val="16"/>
        </w:rPr>
        <w:t xml:space="preserve"> </w:t>
      </w:r>
      <w:r w:rsidRPr="00414DDD">
        <w:rPr>
          <w:rFonts w:asciiTheme="minorHAnsi" w:hAnsiTheme="minorHAnsi" w:cstheme="minorHAnsi"/>
          <w:sz w:val="16"/>
          <w:szCs w:val="16"/>
        </w:rPr>
        <w:t>KPIs</w:t>
      </w:r>
    </w:p>
    <w:p w14:paraId="3CA20D2B" w14:textId="77777777" w:rsidR="00282F2C" w:rsidRPr="00414DDD" w:rsidRDefault="00E531E7" w:rsidP="00402FDF">
      <w:pPr>
        <w:pStyle w:val="Heading2"/>
        <w:spacing w:before="1"/>
        <w:ind w:left="0" w:firstLine="720"/>
        <w:rPr>
          <w:rFonts w:asciiTheme="minorHAnsi" w:hAnsiTheme="minorHAnsi" w:cstheme="minorHAnsi"/>
          <w:lang w:val="fr-FR"/>
        </w:rPr>
      </w:pPr>
      <w:r w:rsidRPr="00414DDD">
        <w:rPr>
          <w:rFonts w:asciiTheme="minorHAnsi" w:hAnsiTheme="minorHAnsi" w:cstheme="minorHAnsi"/>
          <w:lang w:val="fr-FR"/>
        </w:rPr>
        <w:t>Techniques– NLP, ML Model, T5 Transformers (Article/Text Summarization)</w:t>
      </w:r>
    </w:p>
    <w:p w14:paraId="2FE00B48" w14:textId="77777777" w:rsidR="00282F2C" w:rsidRPr="00414DDD" w:rsidRDefault="00282F2C">
      <w:pPr>
        <w:pStyle w:val="BodyText"/>
        <w:spacing w:before="1"/>
        <w:rPr>
          <w:rFonts w:asciiTheme="minorHAnsi" w:hAnsiTheme="minorHAnsi" w:cstheme="minorHAnsi"/>
          <w:b/>
          <w:lang w:val="fr-FR"/>
        </w:rPr>
      </w:pPr>
    </w:p>
    <w:p w14:paraId="4C6B5223" w14:textId="77777777" w:rsidR="00236214" w:rsidRPr="00781D85" w:rsidRDefault="00236214" w:rsidP="00236214">
      <w:pPr>
        <w:pStyle w:val="ListParagraph"/>
        <w:tabs>
          <w:tab w:val="left" w:pos="502"/>
        </w:tabs>
        <w:ind w:left="720" w:right="127" w:firstLine="0"/>
        <w:rPr>
          <w:rFonts w:asciiTheme="minorHAnsi" w:hAnsiTheme="minorHAnsi" w:cstheme="minorHAnsi"/>
          <w:color w:val="365F91"/>
          <w:sz w:val="16"/>
          <w:szCs w:val="16"/>
          <w:lang w:val="fr-FR"/>
        </w:rPr>
      </w:pPr>
    </w:p>
    <w:p w14:paraId="2FDEF31F" w14:textId="77777777" w:rsidR="00AE0012" w:rsidRPr="00AE0012" w:rsidRDefault="00AE0012" w:rsidP="00AE0012">
      <w:pPr>
        <w:pStyle w:val="ListParagraph"/>
        <w:tabs>
          <w:tab w:val="left" w:pos="502"/>
        </w:tabs>
        <w:ind w:left="720" w:right="127" w:firstLine="0"/>
        <w:rPr>
          <w:rFonts w:asciiTheme="minorHAnsi" w:hAnsiTheme="minorHAnsi" w:cstheme="minorHAnsi"/>
          <w:color w:val="365F91"/>
          <w:sz w:val="16"/>
          <w:szCs w:val="16"/>
        </w:rPr>
      </w:pPr>
    </w:p>
    <w:p w14:paraId="411D88C5" w14:textId="6451C427" w:rsidR="00282F2C" w:rsidRPr="00414DDD" w:rsidRDefault="00E531E7" w:rsidP="002C6281">
      <w:pPr>
        <w:pStyle w:val="ListParagraph"/>
        <w:numPr>
          <w:ilvl w:val="0"/>
          <w:numId w:val="5"/>
        </w:numPr>
        <w:tabs>
          <w:tab w:val="left" w:pos="502"/>
        </w:tabs>
        <w:ind w:right="127"/>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lastRenderedPageBreak/>
        <w:t>Non-Measurable Activity Measurement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Facilitate improved accountability between Sales and Finance organizations, building measurement models for non-measurable activities/exercises and estimating their P&amp;L impact.</w:t>
      </w:r>
    </w:p>
    <w:p w14:paraId="2A6C045C" w14:textId="77777777" w:rsidR="00282F2C" w:rsidRPr="00414DDD" w:rsidRDefault="00E531E7" w:rsidP="00414DDD">
      <w:pPr>
        <w:pStyle w:val="Heading2"/>
        <w:spacing w:line="235" w:lineRule="auto"/>
        <w:ind w:right="98" w:firstLine="219"/>
        <w:rPr>
          <w:rFonts w:asciiTheme="minorHAnsi" w:hAnsiTheme="minorHAnsi" w:cstheme="minorHAnsi"/>
        </w:rPr>
      </w:pPr>
      <w:r w:rsidRPr="00414DDD">
        <w:rPr>
          <w:rFonts w:asciiTheme="minorHAnsi" w:hAnsiTheme="minorHAnsi" w:cstheme="minorHAnsi"/>
        </w:rPr>
        <w:t>Techniques– Causal Impact Modeling, Time Series, Synthetic Controls and Propensity Score Matching</w:t>
      </w:r>
    </w:p>
    <w:p w14:paraId="0CEFFB9E" w14:textId="77777777" w:rsidR="00282F2C" w:rsidRPr="00414DDD" w:rsidRDefault="00282F2C">
      <w:pPr>
        <w:pStyle w:val="BodyText"/>
        <w:spacing w:before="2"/>
        <w:rPr>
          <w:rFonts w:asciiTheme="minorHAnsi" w:hAnsiTheme="minorHAnsi" w:cstheme="minorHAnsi"/>
          <w:b/>
        </w:rPr>
      </w:pPr>
    </w:p>
    <w:p w14:paraId="6D9486BB" w14:textId="77777777" w:rsidR="00282F2C" w:rsidRPr="00414DDD" w:rsidRDefault="00E531E7" w:rsidP="002C6281">
      <w:pPr>
        <w:pStyle w:val="ListParagraph"/>
        <w:numPr>
          <w:ilvl w:val="0"/>
          <w:numId w:val="5"/>
        </w:numPr>
        <w:tabs>
          <w:tab w:val="left" w:pos="502"/>
        </w:tabs>
        <w:ind w:right="128"/>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t>Churn and Decline Prediction</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Provide support in building a one-stop shop for Churn and Decline Management, build a contextual model </w:t>
      </w:r>
      <w:r w:rsidRPr="00414DDD">
        <w:rPr>
          <w:rFonts w:asciiTheme="minorHAnsi" w:hAnsiTheme="minorHAnsi" w:cstheme="minorHAnsi"/>
          <w:spacing w:val="-5"/>
          <w:sz w:val="16"/>
          <w:szCs w:val="16"/>
        </w:rPr>
        <w:t xml:space="preserve">by </w:t>
      </w:r>
      <w:r w:rsidRPr="00414DDD">
        <w:rPr>
          <w:rFonts w:asciiTheme="minorHAnsi" w:hAnsiTheme="minorHAnsi" w:cstheme="minorHAnsi"/>
          <w:sz w:val="16"/>
          <w:szCs w:val="16"/>
        </w:rPr>
        <w:t xml:space="preserve">identifying business decline reasons and expanding it </w:t>
      </w:r>
      <w:r w:rsidRPr="00414DDD">
        <w:rPr>
          <w:rFonts w:asciiTheme="minorHAnsi" w:hAnsiTheme="minorHAnsi" w:cstheme="minorHAnsi"/>
          <w:spacing w:val="-3"/>
          <w:sz w:val="16"/>
          <w:szCs w:val="16"/>
        </w:rPr>
        <w:t xml:space="preserve">into </w:t>
      </w:r>
      <w:r w:rsidRPr="00414DDD">
        <w:rPr>
          <w:rFonts w:asciiTheme="minorHAnsi" w:hAnsiTheme="minorHAnsi" w:cstheme="minorHAnsi"/>
          <w:sz w:val="16"/>
          <w:szCs w:val="16"/>
        </w:rPr>
        <w:t>a predictive model incorporating multiple products to ensure effective customer service team’s action</w:t>
      </w:r>
    </w:p>
    <w:p w14:paraId="38436D17" w14:textId="5A9517A5" w:rsidR="00282F2C" w:rsidRPr="00414DDD" w:rsidRDefault="00E531E7" w:rsidP="00414DDD">
      <w:pPr>
        <w:pStyle w:val="Heading2"/>
        <w:ind w:firstLine="219"/>
        <w:rPr>
          <w:rFonts w:asciiTheme="minorHAnsi" w:hAnsiTheme="minorHAnsi" w:cstheme="minorHAnsi"/>
        </w:rPr>
      </w:pPr>
      <w:r w:rsidRPr="00414DDD">
        <w:rPr>
          <w:rFonts w:asciiTheme="minorHAnsi" w:hAnsiTheme="minorHAnsi" w:cstheme="minorHAnsi"/>
        </w:rPr>
        <w:t>Techniques– XG Boost, Survival Analysis</w:t>
      </w:r>
    </w:p>
    <w:p w14:paraId="0EF6A542" w14:textId="77777777" w:rsidR="00857C8E" w:rsidRPr="00414DDD" w:rsidRDefault="00857C8E" w:rsidP="00857C8E">
      <w:pPr>
        <w:pStyle w:val="Heading2"/>
        <w:rPr>
          <w:del w:id="19" w:author="Microsoft Word" w:date="2023-11-04T13:08:00Z"/>
          <w:rFonts w:asciiTheme="minorHAnsi" w:hAnsiTheme="minorHAnsi" w:cstheme="minorHAnsi"/>
          <w:b w:val="0"/>
          <w:color w:val="003366"/>
        </w:rPr>
      </w:pPr>
      <w:del w:id="20" w:author="Microsoft Word" w:date="2023-11-04T13:08:00Z">
        <w:r>
          <w:rPr>
            <w:rFonts w:asciiTheme="minorHAnsi" w:hAnsiTheme="minorHAnsi" w:cstheme="minorHAnsi"/>
            <w:b w:val="0"/>
            <w:noProof/>
          </w:rPr>
          <mc:AlternateContent>
            <mc:Choice Requires="wps">
              <w:drawing>
                <wp:anchor distT="0" distB="0" distL="0" distR="0" simplePos="0" relativeHeight="487600128" behindDoc="1" locked="0" layoutInCell="1" allowOverlap="1" wp14:anchorId="272E9B09" wp14:editId="41FE7BBD">
                  <wp:simplePos x="0" y="0"/>
                  <wp:positionH relativeFrom="page">
                    <wp:posOffset>885190</wp:posOffset>
                  </wp:positionH>
                  <wp:positionV relativeFrom="paragraph">
                    <wp:posOffset>88900</wp:posOffset>
                  </wp:positionV>
                  <wp:extent cx="5986780" cy="316230"/>
                  <wp:effectExtent l="0" t="0" r="0" b="0"/>
                  <wp:wrapTopAndBottom/>
                  <wp:docPr id="228139989" name="Text Box 228139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3162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47850" w14:textId="77777777" w:rsidR="00857C8E" w:rsidRPr="008A3CB0" w:rsidRDefault="00857C8E" w:rsidP="00857C8E">
                              <w:pPr>
                                <w:tabs>
                                  <w:tab w:val="left" w:pos="7405"/>
                                </w:tabs>
                                <w:spacing w:line="218" w:lineRule="exact"/>
                                <w:ind w:left="30"/>
                                <w:rPr>
                                  <w:del w:id="21" w:author="Microsoft Word" w:date="2023-11-04T13:08:00Z"/>
                                  <w:rFonts w:asciiTheme="minorHAnsi" w:hAnsiTheme="minorHAnsi" w:cstheme="minorHAnsi"/>
                                  <w:b/>
                                  <w:color w:val="000066"/>
                                  <w:sz w:val="16"/>
                                  <w:szCs w:val="16"/>
                                </w:rPr>
                              </w:pPr>
                              <w:del w:id="22" w:author="Microsoft Word" w:date="2023-11-04T13:08:00Z">
                                <w:r w:rsidRPr="008A3CB0">
                                  <w:rPr>
                                    <w:rFonts w:asciiTheme="minorHAnsi" w:hAnsiTheme="minorHAnsi" w:cstheme="minorHAnsi"/>
                                    <w:b/>
                                    <w:color w:val="000066"/>
                                    <w:sz w:val="16"/>
                                    <w:szCs w:val="16"/>
                                  </w:rPr>
                                  <w:delText>Fidelity Investments,</w:delText>
                                </w:r>
                                <w:r w:rsidRPr="008A3CB0">
                                  <w:rPr>
                                    <w:rFonts w:asciiTheme="minorHAnsi" w:hAnsiTheme="minorHAnsi" w:cstheme="minorHAnsi"/>
                                    <w:b/>
                                    <w:color w:val="000066"/>
                                    <w:spacing w:val="-8"/>
                                    <w:sz w:val="16"/>
                                    <w:szCs w:val="16"/>
                                  </w:rPr>
                                  <w:delText xml:space="preserve"> </w:delText>
                                </w:r>
                                <w:r w:rsidRPr="008A3CB0">
                                  <w:rPr>
                                    <w:rFonts w:asciiTheme="minorHAnsi" w:hAnsiTheme="minorHAnsi" w:cstheme="minorHAnsi"/>
                                    <w:b/>
                                    <w:color w:val="000066"/>
                                    <w:sz w:val="16"/>
                                    <w:szCs w:val="16"/>
                                  </w:rPr>
                                  <w:delText>Bengaluru,</w:delText>
                                </w:r>
                                <w:r w:rsidRPr="008A3CB0">
                                  <w:rPr>
                                    <w:rFonts w:asciiTheme="minorHAnsi" w:hAnsiTheme="minorHAnsi" w:cstheme="minorHAnsi"/>
                                    <w:b/>
                                    <w:color w:val="000066"/>
                                    <w:spacing w:val="1"/>
                                    <w:sz w:val="16"/>
                                    <w:szCs w:val="16"/>
                                  </w:rPr>
                                  <w:delText xml:space="preserve"> </w:delText>
                                </w:r>
                                <w:r w:rsidRPr="008A3CB0">
                                  <w:rPr>
                                    <w:rFonts w:asciiTheme="minorHAnsi" w:hAnsiTheme="minorHAnsi" w:cstheme="minorHAnsi"/>
                                    <w:b/>
                                    <w:color w:val="000066"/>
                                    <w:sz w:val="16"/>
                                    <w:szCs w:val="16"/>
                                  </w:rPr>
                                  <w:delText>India</w:delText>
                                </w:r>
                              </w:del>
                            </w:p>
                            <w:p w14:paraId="3528A2FA" w14:textId="77777777" w:rsidR="00857C8E" w:rsidRPr="008A3CB0" w:rsidRDefault="00857C8E" w:rsidP="00857C8E">
                              <w:pPr>
                                <w:tabs>
                                  <w:tab w:val="left" w:pos="7405"/>
                                </w:tabs>
                                <w:spacing w:line="218" w:lineRule="exact"/>
                                <w:ind w:left="30"/>
                                <w:rPr>
                                  <w:del w:id="23" w:author="Microsoft Word" w:date="2023-11-04T13:08:00Z"/>
                                  <w:rFonts w:asciiTheme="minorHAnsi" w:hAnsiTheme="minorHAnsi" w:cstheme="minorHAnsi"/>
                                  <w:b/>
                                  <w:sz w:val="16"/>
                                  <w:szCs w:val="16"/>
                                </w:rPr>
                              </w:pPr>
                              <w:del w:id="24" w:author="Microsoft Word" w:date="2023-11-04T13:08:00Z">
                                <w:r w:rsidRPr="008A3CB0">
                                  <w:rPr>
                                    <w:rFonts w:asciiTheme="minorHAnsi" w:hAnsiTheme="minorHAnsi" w:cstheme="minorHAnsi"/>
                                    <w:b/>
                                    <w:color w:val="000066"/>
                                    <w:sz w:val="16"/>
                                    <w:szCs w:val="16"/>
                                  </w:rPr>
                                  <w:delText>Lead - Advanced Analytics and Data Science</w:delText>
                                </w:r>
                                <w:r w:rsidRPr="008A3CB0">
                                  <w:rPr>
                                    <w:rFonts w:asciiTheme="minorHAnsi" w:hAnsiTheme="minorHAnsi" w:cstheme="minorHAnsi"/>
                                    <w:b/>
                                    <w:color w:val="000066"/>
                                    <w:spacing w:val="3"/>
                                    <w:sz w:val="16"/>
                                    <w:szCs w:val="16"/>
                                  </w:rPr>
                                  <w:delText xml:space="preserve"> </w:delText>
                                </w:r>
                                <w:r w:rsidRPr="008A3CB0">
                                  <w:rPr>
                                    <w:rFonts w:asciiTheme="minorHAnsi" w:hAnsiTheme="minorHAnsi" w:cstheme="minorHAnsi"/>
                                    <w:b/>
                                    <w:color w:val="000066"/>
                                    <w:sz w:val="16"/>
                                    <w:szCs w:val="16"/>
                                  </w:rPr>
                                  <w:delText>Division</w:delText>
                                </w:r>
                                <w:r w:rsidRPr="008A3CB0">
                                  <w:rPr>
                                    <w:rFonts w:asciiTheme="minorHAnsi" w:hAnsiTheme="minorHAnsi" w:cstheme="minorHAnsi"/>
                                    <w:b/>
                                    <w:color w:val="000066"/>
                                    <w:sz w:val="16"/>
                                    <w:szCs w:val="16"/>
                                  </w:rPr>
                                  <w:tab/>
                                </w:r>
                                <w:r>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delText>Nov.2015 – Jan.</w:delText>
                                </w:r>
                                <w:r w:rsidRPr="008A3CB0">
                                  <w:rPr>
                                    <w:rFonts w:asciiTheme="minorHAnsi" w:hAnsiTheme="minorHAnsi" w:cstheme="minorHAnsi"/>
                                    <w:b/>
                                    <w:color w:val="000066"/>
                                    <w:spacing w:val="-3"/>
                                    <w:sz w:val="16"/>
                                    <w:szCs w:val="16"/>
                                  </w:rPr>
                                  <w:delText>2019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E9B09" id="Text Box 228139989" o:spid="_x0000_s1028" type="#_x0000_t202" style="position:absolute;left:0;text-align:left;margin-left:69.7pt;margin-top:7pt;width:471.4pt;height:24.9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" fillcolor="#d9d9d9" stroked="f">
                  <v:path arrowok="t"/>
                  <v:textbox inset="0,0,0,0">
                    <w:txbxContent>
                      <w:p w14:paraId="7F247850" w14:textId="77777777" w:rsidR="00857C8E" w:rsidRPr="008A3CB0" w:rsidRDefault="00857C8E" w:rsidP="00857C8E">
                        <w:pPr>
                          <w:tabs>
                            <w:tab w:val="left" w:pos="7405"/>
                          </w:tabs>
                          <w:spacing w:line="218" w:lineRule="exact"/>
                          <w:ind w:left="30"/>
                          <w:rPr>
                            <w:del w:id="25" w:author="Microsoft Word" w:date="2023-11-04T13:08:00Z"/>
                            <w:rFonts w:asciiTheme="minorHAnsi" w:hAnsiTheme="minorHAnsi" w:cstheme="minorHAnsi"/>
                            <w:b/>
                            <w:color w:val="000066"/>
                            <w:sz w:val="16"/>
                            <w:szCs w:val="16"/>
                          </w:rPr>
                        </w:pPr>
                        <w:del w:id="26" w:author="Microsoft Word" w:date="2023-11-04T13:08:00Z">
                          <w:r w:rsidRPr="008A3CB0">
                            <w:rPr>
                              <w:rFonts w:asciiTheme="minorHAnsi" w:hAnsiTheme="minorHAnsi" w:cstheme="minorHAnsi"/>
                              <w:b/>
                              <w:color w:val="000066"/>
                              <w:sz w:val="16"/>
                              <w:szCs w:val="16"/>
                            </w:rPr>
                            <w:delText>Fidelity Investments,</w:delText>
                          </w:r>
                          <w:r w:rsidRPr="008A3CB0">
                            <w:rPr>
                              <w:rFonts w:asciiTheme="minorHAnsi" w:hAnsiTheme="minorHAnsi" w:cstheme="minorHAnsi"/>
                              <w:b/>
                              <w:color w:val="000066"/>
                              <w:spacing w:val="-8"/>
                              <w:sz w:val="16"/>
                              <w:szCs w:val="16"/>
                            </w:rPr>
                            <w:delText xml:space="preserve"> </w:delText>
                          </w:r>
                          <w:r w:rsidRPr="008A3CB0">
                            <w:rPr>
                              <w:rFonts w:asciiTheme="minorHAnsi" w:hAnsiTheme="minorHAnsi" w:cstheme="minorHAnsi"/>
                              <w:b/>
                              <w:color w:val="000066"/>
                              <w:sz w:val="16"/>
                              <w:szCs w:val="16"/>
                            </w:rPr>
                            <w:delText>Bengaluru,</w:delText>
                          </w:r>
                          <w:r w:rsidRPr="008A3CB0">
                            <w:rPr>
                              <w:rFonts w:asciiTheme="minorHAnsi" w:hAnsiTheme="minorHAnsi" w:cstheme="minorHAnsi"/>
                              <w:b/>
                              <w:color w:val="000066"/>
                              <w:spacing w:val="1"/>
                              <w:sz w:val="16"/>
                              <w:szCs w:val="16"/>
                            </w:rPr>
                            <w:delText xml:space="preserve"> </w:delText>
                          </w:r>
                          <w:r w:rsidRPr="008A3CB0">
                            <w:rPr>
                              <w:rFonts w:asciiTheme="minorHAnsi" w:hAnsiTheme="minorHAnsi" w:cstheme="minorHAnsi"/>
                              <w:b/>
                              <w:color w:val="000066"/>
                              <w:sz w:val="16"/>
                              <w:szCs w:val="16"/>
                            </w:rPr>
                            <w:delText>India</w:delText>
                          </w:r>
                        </w:del>
                      </w:p>
                      <w:p w14:paraId="3528A2FA" w14:textId="77777777" w:rsidR="00857C8E" w:rsidRPr="008A3CB0" w:rsidRDefault="00857C8E" w:rsidP="00857C8E">
                        <w:pPr>
                          <w:tabs>
                            <w:tab w:val="left" w:pos="7405"/>
                          </w:tabs>
                          <w:spacing w:line="218" w:lineRule="exact"/>
                          <w:ind w:left="30"/>
                          <w:rPr>
                            <w:del w:id="27" w:author="Microsoft Word" w:date="2023-11-04T13:08:00Z"/>
                            <w:rFonts w:asciiTheme="minorHAnsi" w:hAnsiTheme="minorHAnsi" w:cstheme="minorHAnsi"/>
                            <w:b/>
                            <w:sz w:val="16"/>
                            <w:szCs w:val="16"/>
                          </w:rPr>
                        </w:pPr>
                        <w:del w:id="28" w:author="Microsoft Word" w:date="2023-11-04T13:08:00Z">
                          <w:r w:rsidRPr="008A3CB0">
                            <w:rPr>
                              <w:rFonts w:asciiTheme="minorHAnsi" w:hAnsiTheme="minorHAnsi" w:cstheme="minorHAnsi"/>
                              <w:b/>
                              <w:color w:val="000066"/>
                              <w:sz w:val="16"/>
                              <w:szCs w:val="16"/>
                            </w:rPr>
                            <w:delText>Lead - Advanced Analytics and Data Science</w:delText>
                          </w:r>
                          <w:r w:rsidRPr="008A3CB0">
                            <w:rPr>
                              <w:rFonts w:asciiTheme="minorHAnsi" w:hAnsiTheme="minorHAnsi" w:cstheme="minorHAnsi"/>
                              <w:b/>
                              <w:color w:val="000066"/>
                              <w:spacing w:val="3"/>
                              <w:sz w:val="16"/>
                              <w:szCs w:val="16"/>
                            </w:rPr>
                            <w:delText xml:space="preserve"> </w:delText>
                          </w:r>
                          <w:r w:rsidRPr="008A3CB0">
                            <w:rPr>
                              <w:rFonts w:asciiTheme="minorHAnsi" w:hAnsiTheme="minorHAnsi" w:cstheme="minorHAnsi"/>
                              <w:b/>
                              <w:color w:val="000066"/>
                              <w:sz w:val="16"/>
                              <w:szCs w:val="16"/>
                            </w:rPr>
                            <w:delText>Division</w:delText>
                          </w:r>
                          <w:r w:rsidRPr="008A3CB0">
                            <w:rPr>
                              <w:rFonts w:asciiTheme="minorHAnsi" w:hAnsiTheme="minorHAnsi" w:cstheme="minorHAnsi"/>
                              <w:b/>
                              <w:color w:val="000066"/>
                              <w:sz w:val="16"/>
                              <w:szCs w:val="16"/>
                            </w:rPr>
                            <w:tab/>
                          </w:r>
                          <w:r>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delText>Nov.2015 – Jan.</w:delText>
                          </w:r>
                          <w:r w:rsidRPr="008A3CB0">
                            <w:rPr>
                              <w:rFonts w:asciiTheme="minorHAnsi" w:hAnsiTheme="minorHAnsi" w:cstheme="minorHAnsi"/>
                              <w:b/>
                              <w:color w:val="000066"/>
                              <w:spacing w:val="-3"/>
                              <w:sz w:val="16"/>
                              <w:szCs w:val="16"/>
                            </w:rPr>
                            <w:delText>2019</w:delText>
                          </w:r>
                        </w:del>
                      </w:p>
                    </w:txbxContent>
                  </v:textbox>
                  <w10:wrap type="topAndBottom" anchorx="page"/>
                </v:shape>
              </w:pict>
            </mc:Fallback>
          </mc:AlternateContent>
        </w:r>
      </w:del>
    </w:p>
    <w:p w14:paraId="457A455E" w14:textId="1034FC7C" w:rsidR="005F1A6B" w:rsidRPr="00414DDD" w:rsidRDefault="007D5B5C" w:rsidP="00402FDF">
      <w:pPr>
        <w:pStyle w:val="Heading2"/>
        <w:rPr>
          <w:ins w:id="29" w:author="Microsoft Word" w:date="2023-11-04T13:08:00Z"/>
          <w:rFonts w:asciiTheme="minorHAnsi" w:hAnsiTheme="minorHAnsi" w:cstheme="minorHAnsi"/>
          <w:b w:val="0"/>
          <w:color w:val="003366"/>
        </w:rPr>
      </w:pPr>
      <w:ins w:id="30" w:author="Microsoft Word" w:date="2023-11-04T13:08:00Z">
        <w:r>
          <w:rPr>
            <w:rFonts w:asciiTheme="minorHAnsi" w:hAnsiTheme="minorHAnsi" w:cstheme="minorHAnsi"/>
            <w:b w:val="0"/>
            <w:noProof/>
          </w:rPr>
          <mc:AlternateContent>
            <mc:Choice Requires="wps">
              <w:drawing>
                <wp:anchor distT="0" distB="0" distL="0" distR="0" simplePos="0" relativeHeight="487589888" behindDoc="1" locked="0" layoutInCell="1" allowOverlap="1" wp14:anchorId="0E86BD11" wp14:editId="5402AA2F">
                  <wp:simplePos x="0" y="0"/>
                  <wp:positionH relativeFrom="page">
                    <wp:posOffset>885190</wp:posOffset>
                  </wp:positionH>
                  <wp:positionV relativeFrom="paragraph">
                    <wp:posOffset>88900</wp:posOffset>
                  </wp:positionV>
                  <wp:extent cx="5986780" cy="316230"/>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3162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4BEAA" w14:textId="77777777" w:rsidR="00AD0C2D" w:rsidRPr="008A3CB0" w:rsidRDefault="00E531E7">
                              <w:pPr>
                                <w:tabs>
                                  <w:tab w:val="left" w:pos="7405"/>
                                </w:tabs>
                                <w:spacing w:line="218" w:lineRule="exact"/>
                                <w:ind w:left="30"/>
                                <w:rPr>
                                  <w:ins w:id="31" w:author="Microsoft Word" w:date="2023-11-04T13:08:00Z"/>
                                  <w:rFonts w:asciiTheme="minorHAnsi" w:hAnsiTheme="minorHAnsi" w:cstheme="minorHAnsi"/>
                                  <w:b/>
                                  <w:color w:val="000066"/>
                                  <w:sz w:val="16"/>
                                  <w:szCs w:val="16"/>
                                </w:rPr>
                              </w:pPr>
                              <w:ins w:id="32" w:author="Microsoft Word" w:date="2023-11-04T13:08:00Z">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ins>
                            </w:p>
                            <w:p w14:paraId="47682FCD" w14:textId="0648609B" w:rsidR="00282F2C" w:rsidRPr="008A3CB0" w:rsidRDefault="00AD0C2D" w:rsidP="00AD0C2D">
                              <w:pPr>
                                <w:tabs>
                                  <w:tab w:val="left" w:pos="7405"/>
                                </w:tabs>
                                <w:spacing w:line="218" w:lineRule="exact"/>
                                <w:ind w:left="30"/>
                                <w:rPr>
                                  <w:ins w:id="33" w:author="Microsoft Word" w:date="2023-11-04T13:08:00Z"/>
                                  <w:rFonts w:asciiTheme="minorHAnsi" w:hAnsiTheme="minorHAnsi" w:cstheme="minorHAnsi"/>
                                  <w:b/>
                                  <w:sz w:val="16"/>
                                  <w:szCs w:val="16"/>
                                </w:rPr>
                              </w:pPr>
                              <w:ins w:id="34" w:author="Microsoft Word" w:date="2023-11-04T13:08:00Z">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sidR="008A3CB0">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6BD11" id="Text Box 6" o:spid="_x0000_s1029" type="#_x0000_t202" style="position:absolute;left:0;text-align:left;margin-left:69.7pt;margin-top:7pt;width:471.4pt;height:24.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" fillcolor="#d9d9d9" stroked="f">
                  <v:path arrowok="t"/>
                  <v:textbox inset="0,0,0,0">
                    <w:txbxContent>
                      <w:p w14:paraId="4C24BEAA" w14:textId="77777777" w:rsidR="00AD0C2D" w:rsidRPr="008A3CB0" w:rsidRDefault="00E531E7">
                        <w:pPr>
                          <w:tabs>
                            <w:tab w:val="left" w:pos="7405"/>
                          </w:tabs>
                          <w:spacing w:line="218" w:lineRule="exact"/>
                          <w:ind w:left="30"/>
                          <w:rPr>
                            <w:ins w:id="35" w:author="Microsoft Word" w:date="2023-11-04T13:08:00Z"/>
                            <w:rFonts w:asciiTheme="minorHAnsi" w:hAnsiTheme="minorHAnsi" w:cstheme="minorHAnsi"/>
                            <w:b/>
                            <w:color w:val="000066"/>
                            <w:sz w:val="16"/>
                            <w:szCs w:val="16"/>
                          </w:rPr>
                        </w:pPr>
                        <w:ins w:id="36" w:author="Microsoft Word" w:date="2023-11-04T13:08:00Z">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ins>
                      </w:p>
                      <w:p w14:paraId="47682FCD" w14:textId="0648609B" w:rsidR="00282F2C" w:rsidRPr="008A3CB0" w:rsidRDefault="00AD0C2D" w:rsidP="00AD0C2D">
                        <w:pPr>
                          <w:tabs>
                            <w:tab w:val="left" w:pos="7405"/>
                          </w:tabs>
                          <w:spacing w:line="218" w:lineRule="exact"/>
                          <w:ind w:left="30"/>
                          <w:rPr>
                            <w:ins w:id="37" w:author="Microsoft Word" w:date="2023-11-04T13:08:00Z"/>
                            <w:rFonts w:asciiTheme="minorHAnsi" w:hAnsiTheme="minorHAnsi" w:cstheme="minorHAnsi"/>
                            <w:b/>
                            <w:sz w:val="16"/>
                            <w:szCs w:val="16"/>
                          </w:rPr>
                        </w:pPr>
                        <w:ins w:id="38" w:author="Microsoft Word" w:date="2023-11-04T13:08:00Z">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sidR="008A3CB0">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ins>
                      </w:p>
                    </w:txbxContent>
                  </v:textbox>
                  <w10:wrap type="topAndBottom" anchorx="page"/>
                </v:shape>
              </w:pict>
            </mc:Fallback>
          </mc:AlternateContent>
        </w:r>
      </w:ins>
    </w:p>
    <w:p w14:paraId="1DBE58DD" w14:textId="09ED7CEA" w:rsidR="00282F2C" w:rsidRDefault="00E531E7" w:rsidP="00402FDF">
      <w:pPr>
        <w:pStyle w:val="BodyText"/>
        <w:spacing w:before="2"/>
        <w:ind w:firstLine="140"/>
        <w:rPr>
          <w:rFonts w:asciiTheme="minorHAnsi" w:hAnsiTheme="minorHAnsi" w:cstheme="minorHAnsi"/>
          <w:b/>
          <w:color w:val="003366"/>
        </w:rPr>
      </w:pPr>
      <w:r w:rsidRPr="00414DDD">
        <w:rPr>
          <w:rFonts w:asciiTheme="minorHAnsi" w:hAnsiTheme="minorHAnsi" w:cstheme="minorHAnsi"/>
          <w:b/>
          <w:color w:val="003366"/>
        </w:rPr>
        <w:t>P</w:t>
      </w:r>
      <w:r w:rsidR="00AD0C2D" w:rsidRPr="00414DDD">
        <w:rPr>
          <w:rFonts w:asciiTheme="minorHAnsi" w:hAnsiTheme="minorHAnsi" w:cstheme="minorHAnsi"/>
          <w:b/>
          <w:color w:val="003366"/>
        </w:rPr>
        <w:t>rojects:</w:t>
      </w:r>
    </w:p>
    <w:p w14:paraId="318BF6A3" w14:textId="231F7C9F" w:rsidR="00402FDF" w:rsidRPr="008A3CB0" w:rsidRDefault="00402FDF" w:rsidP="00402FDF">
      <w:pPr>
        <w:pStyle w:val="BodyText"/>
        <w:numPr>
          <w:ilvl w:val="0"/>
          <w:numId w:val="5"/>
        </w:numPr>
        <w:spacing w:before="2"/>
        <w:rPr>
          <w:rFonts w:asciiTheme="minorHAnsi" w:hAnsiTheme="minorHAnsi" w:cstheme="minorHAnsi"/>
          <w:b/>
          <w:color w:val="003366"/>
        </w:rPr>
      </w:pPr>
      <w:r w:rsidRPr="008A3CB0">
        <w:rPr>
          <w:rFonts w:asciiTheme="minorHAnsi" w:hAnsiTheme="minorHAnsi" w:cstheme="minorHAnsi"/>
          <w:b/>
          <w:color w:val="365F91"/>
          <w:u w:val="single" w:color="365F91"/>
        </w:rPr>
        <w:t>Health Care Recommendation Engine</w:t>
      </w:r>
      <w:r w:rsidRPr="008A3CB0">
        <w:rPr>
          <w:rFonts w:asciiTheme="minorHAnsi" w:hAnsiTheme="minorHAnsi" w:cstheme="minorHAnsi"/>
          <w:b/>
          <w:color w:val="365F91"/>
        </w:rPr>
        <w:t xml:space="preserve"> – </w:t>
      </w:r>
      <w:r w:rsidRPr="008A3CB0">
        <w:rPr>
          <w:rFonts w:asciiTheme="minorHAnsi" w:hAnsiTheme="minorHAnsi" w:cstheme="minorHAnsi"/>
        </w:rPr>
        <w:t xml:space="preserve">Provide support to Fidelity’s ‘Total Well Being of Participants’ initiative by building predictive models for ‘Medical Care Avoidance Prevention’ and ‘Total Medical and Out of Pocket’ cost predictions and recommendations for suitable ‘Health Plan Enrollment’ to participants. </w:t>
      </w:r>
    </w:p>
    <w:p w14:paraId="2A63C6D7" w14:textId="77777777" w:rsidR="00282F2C" w:rsidRPr="00414DDD" w:rsidRDefault="00E531E7" w:rsidP="00402FDF">
      <w:pPr>
        <w:pStyle w:val="Heading2"/>
        <w:ind w:firstLine="219"/>
        <w:rPr>
          <w:rFonts w:asciiTheme="minorHAnsi" w:hAnsiTheme="minorHAnsi" w:cstheme="minorHAnsi"/>
        </w:rPr>
      </w:pPr>
      <w:r w:rsidRPr="00414DDD">
        <w:rPr>
          <w:rFonts w:asciiTheme="minorHAnsi" w:hAnsiTheme="minorHAnsi" w:cstheme="minorHAnsi"/>
        </w:rPr>
        <w:t>Techniques– Regressions, Random Forest, XG Boost</w:t>
      </w:r>
    </w:p>
    <w:p w14:paraId="50CFF48E" w14:textId="77777777" w:rsidR="00282F2C" w:rsidRPr="00414DDD" w:rsidRDefault="00282F2C">
      <w:pPr>
        <w:pStyle w:val="BodyText"/>
        <w:spacing w:before="4"/>
        <w:rPr>
          <w:rFonts w:asciiTheme="minorHAnsi" w:hAnsiTheme="minorHAnsi" w:cstheme="minorHAnsi"/>
          <w:b/>
        </w:rPr>
      </w:pPr>
    </w:p>
    <w:p w14:paraId="54E5CC3E" w14:textId="0F19F5B6" w:rsidR="00282F2C" w:rsidRPr="00402FDF" w:rsidRDefault="00E531E7"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 xml:space="preserve">Client Risk/Non-Risk </w:t>
      </w:r>
      <w:r w:rsidRPr="00402FDF">
        <w:rPr>
          <w:rFonts w:asciiTheme="minorHAnsi" w:hAnsiTheme="minorHAnsi" w:cstheme="minorHAnsi"/>
          <w:b/>
          <w:color w:val="365F91"/>
          <w:spacing w:val="-3"/>
          <w:sz w:val="16"/>
          <w:szCs w:val="16"/>
          <w:u w:val="single" w:color="365F91"/>
        </w:rPr>
        <w:t xml:space="preserve">Funnel </w:t>
      </w:r>
      <w:r w:rsidRPr="00402FDF">
        <w:rPr>
          <w:rFonts w:asciiTheme="minorHAnsi" w:hAnsiTheme="minorHAnsi" w:cstheme="minorHAnsi"/>
          <w:b/>
          <w:color w:val="365F91"/>
          <w:sz w:val="16"/>
          <w:szCs w:val="16"/>
          <w:u w:val="single" w:color="365F91"/>
        </w:rPr>
        <w:t>Attrition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Prevent clients’ rebids in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market, built ’Feedback Loop Sentiment Analysis’ for Relationship Management team </w:t>
      </w:r>
      <w:r w:rsidRPr="00402FDF">
        <w:rPr>
          <w:rFonts w:asciiTheme="minorHAnsi" w:hAnsiTheme="minorHAnsi" w:cstheme="minorHAnsi"/>
          <w:spacing w:val="-3"/>
          <w:sz w:val="16"/>
          <w:szCs w:val="16"/>
        </w:rPr>
        <w:t xml:space="preserve">using </w:t>
      </w:r>
      <w:r w:rsidRPr="00402FDF">
        <w:rPr>
          <w:rFonts w:asciiTheme="minorHAnsi" w:hAnsiTheme="minorHAnsi" w:cstheme="minorHAnsi"/>
          <w:sz w:val="16"/>
          <w:szCs w:val="16"/>
        </w:rPr>
        <w:t xml:space="preserve">historical verbatim data from Net Promoter </w:t>
      </w:r>
      <w:r w:rsidRPr="00402FDF">
        <w:rPr>
          <w:rFonts w:asciiTheme="minorHAnsi" w:hAnsiTheme="minorHAnsi" w:cstheme="minorHAnsi"/>
          <w:spacing w:val="-3"/>
          <w:sz w:val="16"/>
          <w:szCs w:val="16"/>
        </w:rPr>
        <w:t xml:space="preserve">Score </w:t>
      </w:r>
      <w:r w:rsidRPr="00402FDF">
        <w:rPr>
          <w:rFonts w:asciiTheme="minorHAnsi" w:hAnsiTheme="minorHAnsi" w:cstheme="minorHAnsi"/>
          <w:sz w:val="16"/>
          <w:szCs w:val="16"/>
        </w:rPr>
        <w:t xml:space="preserve">(NPS) for predicting client attrition and linking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same </w:t>
      </w:r>
      <w:r w:rsidRPr="00402FDF">
        <w:rPr>
          <w:rFonts w:asciiTheme="minorHAnsi" w:hAnsiTheme="minorHAnsi" w:cstheme="minorHAnsi"/>
          <w:spacing w:val="-3"/>
          <w:sz w:val="16"/>
          <w:szCs w:val="16"/>
        </w:rPr>
        <w:t xml:space="preserve">with </w:t>
      </w:r>
      <w:r w:rsidRPr="00402FDF">
        <w:rPr>
          <w:rFonts w:asciiTheme="minorHAnsi" w:hAnsiTheme="minorHAnsi" w:cstheme="minorHAnsi"/>
          <w:sz w:val="16"/>
          <w:szCs w:val="16"/>
        </w:rPr>
        <w:t>other risk</w:t>
      </w:r>
      <w:r w:rsidRPr="00402FDF">
        <w:rPr>
          <w:rFonts w:asciiTheme="minorHAnsi" w:hAnsiTheme="minorHAnsi" w:cstheme="minorHAnsi"/>
          <w:spacing w:val="12"/>
          <w:sz w:val="16"/>
          <w:szCs w:val="16"/>
        </w:rPr>
        <w:t xml:space="preserve"> </w:t>
      </w:r>
      <w:r w:rsidRPr="00402FDF">
        <w:rPr>
          <w:rFonts w:asciiTheme="minorHAnsi" w:hAnsiTheme="minorHAnsi" w:cstheme="minorHAnsi"/>
          <w:sz w:val="16"/>
          <w:szCs w:val="16"/>
        </w:rPr>
        <w:t>attributes.</w:t>
      </w:r>
    </w:p>
    <w:p w14:paraId="37E72AA2" w14:textId="77777777" w:rsidR="00402FDF" w:rsidRPr="00414DDD" w:rsidRDefault="00402FDF" w:rsidP="00402FDF">
      <w:pPr>
        <w:pStyle w:val="Heading2"/>
        <w:ind w:left="0" w:firstLine="720"/>
        <w:rPr>
          <w:rFonts w:asciiTheme="minorHAnsi" w:hAnsiTheme="minorHAnsi" w:cstheme="minorHAnsi"/>
        </w:rPr>
      </w:pPr>
      <w:r w:rsidRPr="00414DDD">
        <w:rPr>
          <w:rFonts w:asciiTheme="minorHAnsi" w:hAnsiTheme="minorHAnsi" w:cstheme="minorHAnsi"/>
        </w:rPr>
        <w:t>Techniques– Text Mining: Sentiment Analysis, Topic Modeling</w:t>
      </w:r>
    </w:p>
    <w:p w14:paraId="71F3FABD" w14:textId="77777777" w:rsidR="00402FDF" w:rsidRPr="00402FDF" w:rsidRDefault="00402FDF" w:rsidP="00402FDF">
      <w:pPr>
        <w:pStyle w:val="ListParagraph"/>
        <w:tabs>
          <w:tab w:val="left" w:pos="502"/>
        </w:tabs>
        <w:ind w:left="720" w:right="121" w:firstLine="0"/>
        <w:jc w:val="both"/>
        <w:rPr>
          <w:rFonts w:asciiTheme="minorHAnsi" w:hAnsiTheme="minorHAnsi" w:cstheme="minorHAnsi"/>
          <w:color w:val="365F91"/>
          <w:sz w:val="16"/>
          <w:szCs w:val="16"/>
        </w:rPr>
      </w:pPr>
    </w:p>
    <w:p w14:paraId="61D3558D" w14:textId="025455FB" w:rsidR="00402FDF" w:rsidRPr="00402FDF" w:rsidRDefault="00402FDF"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High Value Participants Acquisition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Develop managed accounts adoption prioritization approach </w:t>
      </w:r>
      <w:r w:rsidRPr="00402FDF">
        <w:rPr>
          <w:rFonts w:asciiTheme="minorHAnsi" w:hAnsiTheme="minorHAnsi" w:cstheme="minorHAnsi"/>
          <w:spacing w:val="-5"/>
          <w:sz w:val="16"/>
          <w:szCs w:val="16"/>
        </w:rPr>
        <w:t xml:space="preserve">by </w:t>
      </w:r>
      <w:r w:rsidRPr="00402FDF">
        <w:rPr>
          <w:rFonts w:asciiTheme="minorHAnsi" w:hAnsiTheme="minorHAnsi" w:cstheme="minorHAnsi"/>
          <w:sz w:val="16"/>
          <w:szCs w:val="16"/>
        </w:rPr>
        <w:t xml:space="preserve">building ‘Participant Adoption Prioritization Model’ to identify highly attractive participants based on segmentation and scored participants based on their likelihood to adopt </w:t>
      </w:r>
      <w:r w:rsidRPr="00402FDF">
        <w:rPr>
          <w:rFonts w:asciiTheme="minorHAnsi" w:hAnsiTheme="minorHAnsi" w:cstheme="minorHAnsi"/>
          <w:spacing w:val="-2"/>
          <w:sz w:val="16"/>
          <w:szCs w:val="16"/>
        </w:rPr>
        <w:t xml:space="preserve">the </w:t>
      </w:r>
      <w:r w:rsidRPr="00402FDF">
        <w:rPr>
          <w:rFonts w:asciiTheme="minorHAnsi" w:hAnsiTheme="minorHAnsi" w:cstheme="minorHAnsi"/>
          <w:spacing w:val="-3"/>
          <w:sz w:val="16"/>
          <w:szCs w:val="16"/>
        </w:rPr>
        <w:t>serv</w:t>
      </w:r>
      <w:r w:rsidRPr="00402FDF">
        <w:rPr>
          <w:rFonts w:asciiTheme="minorHAnsi" w:hAnsiTheme="minorHAnsi" w:cstheme="minorHAnsi"/>
          <w:spacing w:val="-39"/>
          <w:sz w:val="16"/>
          <w:szCs w:val="16"/>
        </w:rPr>
        <w:t xml:space="preserve"> </w:t>
      </w:r>
      <w:r w:rsidRPr="00402FDF">
        <w:rPr>
          <w:rFonts w:asciiTheme="minorHAnsi" w:hAnsiTheme="minorHAnsi" w:cstheme="minorHAnsi"/>
          <w:spacing w:val="-4"/>
          <w:sz w:val="16"/>
          <w:szCs w:val="16"/>
        </w:rPr>
        <w:t>ice</w:t>
      </w:r>
      <w:r w:rsidRPr="00402FDF">
        <w:rPr>
          <w:rFonts w:asciiTheme="minorHAnsi" w:hAnsiTheme="minorHAnsi" w:cstheme="minorHAnsi"/>
          <w:spacing w:val="-4"/>
          <w:sz w:val="16"/>
          <w:szCs w:val="16"/>
        </w:rPr>
        <w:tab/>
      </w:r>
    </w:p>
    <w:p w14:paraId="3BB2D868" w14:textId="0385F3AB" w:rsidR="00402FDF" w:rsidRPr="00402FDF" w:rsidRDefault="00402FDF" w:rsidP="00402FDF">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K-Means Clustering, Logistic Regression, Random Forest, XG</w:t>
      </w:r>
    </w:p>
    <w:p w14:paraId="0F2D8EFE" w14:textId="77777777" w:rsidR="00402FDF" w:rsidRPr="00402FDF" w:rsidRDefault="00402FDF" w:rsidP="00402FDF">
      <w:pPr>
        <w:tabs>
          <w:tab w:val="left" w:pos="502"/>
        </w:tabs>
        <w:ind w:right="121"/>
        <w:jc w:val="both"/>
        <w:rPr>
          <w:rFonts w:asciiTheme="minorHAnsi" w:hAnsiTheme="minorHAnsi" w:cstheme="minorHAnsi"/>
          <w:color w:val="365F91"/>
          <w:sz w:val="16"/>
          <w:szCs w:val="16"/>
        </w:rPr>
      </w:pPr>
    </w:p>
    <w:p w14:paraId="713A0D31" w14:textId="2829511C" w:rsidR="00402FDF" w:rsidRPr="00402FDF" w:rsidRDefault="00402FDF"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Landing Zone Effectiveness</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Established Digital Analytics framework to understand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E2E behavior </w:t>
      </w:r>
      <w:r w:rsidRPr="00402FDF">
        <w:rPr>
          <w:rFonts w:asciiTheme="minorHAnsi" w:hAnsiTheme="minorHAnsi" w:cstheme="minorHAnsi"/>
          <w:spacing w:val="-4"/>
          <w:sz w:val="16"/>
          <w:szCs w:val="16"/>
        </w:rPr>
        <w:t xml:space="preserve">of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Participants, suggest immediate recommendations on changes in online enrollment process resulting in an additional inflow of $100M+ for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business in</w:t>
      </w:r>
      <w:r w:rsidRPr="00402FDF">
        <w:rPr>
          <w:rFonts w:asciiTheme="minorHAnsi" w:hAnsiTheme="minorHAnsi" w:cstheme="minorHAnsi"/>
          <w:spacing w:val="14"/>
          <w:sz w:val="16"/>
          <w:szCs w:val="16"/>
        </w:rPr>
        <w:t xml:space="preserve"> </w:t>
      </w:r>
      <w:r w:rsidRPr="00402FDF">
        <w:rPr>
          <w:rFonts w:asciiTheme="minorHAnsi" w:hAnsiTheme="minorHAnsi" w:cstheme="minorHAnsi"/>
          <w:sz w:val="16"/>
          <w:szCs w:val="16"/>
        </w:rPr>
        <w:t>2017</w:t>
      </w:r>
    </w:p>
    <w:p w14:paraId="054989D9" w14:textId="5B18F5F4" w:rsidR="00402FDF" w:rsidRPr="00402FDF" w:rsidRDefault="00402FDF" w:rsidP="00402FDF">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Digital Analytics Adobe Package – Workspace and Discovery</w:t>
      </w:r>
    </w:p>
    <w:p w14:paraId="0D894742" w14:textId="77777777" w:rsidR="00857C8E" w:rsidRPr="00414DDD" w:rsidRDefault="00857C8E" w:rsidP="00857C8E">
      <w:pPr>
        <w:pStyle w:val="Heading2"/>
        <w:rPr>
          <w:del w:id="39" w:author="Microsoft Word" w:date="2023-11-04T13:08:00Z"/>
          <w:rFonts w:asciiTheme="minorHAnsi" w:hAnsiTheme="minorHAnsi" w:cstheme="minorHAnsi"/>
        </w:rPr>
      </w:pPr>
      <w:del w:id="40" w:author="Microsoft Word" w:date="2023-11-04T13:08:00Z">
        <w:r>
          <w:rPr>
            <w:rFonts w:asciiTheme="minorHAnsi" w:hAnsiTheme="minorHAnsi" w:cstheme="minorHAnsi"/>
            <w:b w:val="0"/>
            <w:noProof/>
          </w:rPr>
          <mc:AlternateContent>
            <mc:Choice Requires="wps">
              <w:drawing>
                <wp:anchor distT="0" distB="0" distL="0" distR="0" simplePos="0" relativeHeight="487602176" behindDoc="1" locked="0" layoutInCell="1" allowOverlap="1" wp14:anchorId="667F73AF" wp14:editId="4285F011">
                  <wp:simplePos x="0" y="0"/>
                  <wp:positionH relativeFrom="page">
                    <wp:posOffset>911860</wp:posOffset>
                  </wp:positionH>
                  <wp:positionV relativeFrom="paragraph">
                    <wp:posOffset>130810</wp:posOffset>
                  </wp:positionV>
                  <wp:extent cx="5986780" cy="296545"/>
                  <wp:effectExtent l="0" t="0" r="0" b="0"/>
                  <wp:wrapTopAndBottom/>
                  <wp:docPr id="225943150" name="Text Box 225943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2965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BC183" w14:textId="77777777" w:rsidR="00857C8E" w:rsidRDefault="00857C8E" w:rsidP="00857C8E">
                              <w:pPr>
                                <w:tabs>
                                  <w:tab w:val="left" w:pos="7395"/>
                                </w:tabs>
                                <w:spacing w:line="218" w:lineRule="exact"/>
                                <w:ind w:left="30"/>
                                <w:rPr>
                                  <w:del w:id="41" w:author="Microsoft Word" w:date="2023-11-04T13:08:00Z"/>
                                  <w:rFonts w:asciiTheme="minorHAnsi" w:hAnsiTheme="minorHAnsi" w:cstheme="minorHAnsi"/>
                                  <w:b/>
                                  <w:color w:val="000066"/>
                                  <w:sz w:val="16"/>
                                  <w:szCs w:val="16"/>
                                  <w:lang w:val="pt-BR"/>
                                </w:rPr>
                              </w:pPr>
                              <w:del w:id="42" w:author="Microsoft Word" w:date="2023-11-04T13:08:00Z">
                                <w:r w:rsidRPr="00402FDF">
                                  <w:rPr>
                                    <w:rFonts w:asciiTheme="minorHAnsi" w:hAnsiTheme="minorHAnsi" w:cstheme="minorHAnsi"/>
                                    <w:b/>
                                    <w:color w:val="000066"/>
                                    <w:sz w:val="16"/>
                                    <w:szCs w:val="16"/>
                                    <w:lang w:val="pt-BR"/>
                                  </w:rPr>
                                  <w:delText>Genpact LLC,</w:delText>
                                </w:r>
                                <w:r w:rsidRPr="00402FDF">
                                  <w:rPr>
                                    <w:rFonts w:asciiTheme="minorHAnsi" w:hAnsiTheme="minorHAnsi" w:cstheme="minorHAnsi"/>
                                    <w:b/>
                                    <w:color w:val="000066"/>
                                    <w:spacing w:val="-9"/>
                                    <w:sz w:val="16"/>
                                    <w:szCs w:val="16"/>
                                    <w:lang w:val="pt-BR"/>
                                  </w:rPr>
                                  <w:delText xml:space="preserve"> </w:delText>
                                </w:r>
                                <w:r w:rsidRPr="00402FDF">
                                  <w:rPr>
                                    <w:rFonts w:asciiTheme="minorHAnsi" w:hAnsiTheme="minorHAnsi" w:cstheme="minorHAnsi"/>
                                    <w:b/>
                                    <w:color w:val="000066"/>
                                    <w:sz w:val="16"/>
                                    <w:szCs w:val="16"/>
                                    <w:lang w:val="pt-BR"/>
                                  </w:rPr>
                                  <w:delText>Gurugram,</w:delText>
                                </w:r>
                                <w:r w:rsidRPr="00402FDF">
                                  <w:rPr>
                                    <w:rFonts w:asciiTheme="minorHAnsi" w:hAnsiTheme="minorHAnsi" w:cstheme="minorHAnsi"/>
                                    <w:b/>
                                    <w:color w:val="000066"/>
                                    <w:spacing w:val="7"/>
                                    <w:sz w:val="16"/>
                                    <w:szCs w:val="16"/>
                                    <w:lang w:val="pt-BR"/>
                                  </w:rPr>
                                  <w:delText xml:space="preserve"> </w:delText>
                                </w:r>
                                <w:r w:rsidRPr="00402FDF">
                                  <w:rPr>
                                    <w:rFonts w:asciiTheme="minorHAnsi" w:hAnsiTheme="minorHAnsi" w:cstheme="minorHAnsi"/>
                                    <w:b/>
                                    <w:color w:val="000066"/>
                                    <w:sz w:val="16"/>
                                    <w:szCs w:val="16"/>
                                    <w:lang w:val="pt-BR"/>
                                  </w:rPr>
                                  <w:delText>India</w:delText>
                                </w:r>
                              </w:del>
                            </w:p>
                            <w:p w14:paraId="5A6BB533" w14:textId="77777777" w:rsidR="00857C8E" w:rsidRPr="00402FDF" w:rsidRDefault="00857C8E" w:rsidP="00857C8E">
                              <w:pPr>
                                <w:tabs>
                                  <w:tab w:val="left" w:pos="7395"/>
                                </w:tabs>
                                <w:spacing w:line="218" w:lineRule="exact"/>
                                <w:ind w:left="30"/>
                                <w:rPr>
                                  <w:del w:id="43" w:author="Microsoft Word" w:date="2023-11-04T13:08:00Z"/>
                                  <w:rFonts w:asciiTheme="minorHAnsi" w:hAnsiTheme="minorHAnsi" w:cstheme="minorHAnsi"/>
                                  <w:b/>
                                  <w:sz w:val="16"/>
                                  <w:szCs w:val="16"/>
                                </w:rPr>
                              </w:pPr>
                              <w:del w:id="44" w:author="Microsoft Word" w:date="2023-11-04T13:08:00Z">
                                <w:r w:rsidRPr="00402FDF">
                                  <w:rPr>
                                    <w:rFonts w:asciiTheme="minorHAnsi" w:hAnsiTheme="minorHAnsi" w:cstheme="minorHAnsi"/>
                                    <w:b/>
                                    <w:color w:val="000066"/>
                                    <w:sz w:val="16"/>
                                    <w:szCs w:val="16"/>
                                  </w:rPr>
                                  <w:delText>Assistant Manager</w:delText>
                                </w:r>
                                <w:r w:rsidRPr="00402FDF">
                                  <w:rPr>
                                    <w:rFonts w:asciiTheme="minorHAnsi" w:hAnsiTheme="minorHAnsi" w:cstheme="minorHAnsi"/>
                                    <w:b/>
                                    <w:sz w:val="16"/>
                                    <w:szCs w:val="16"/>
                                  </w:rPr>
                                  <w:delText xml:space="preserve">  </w:delText>
                                </w:r>
                                <w:r>
                                  <w:rPr>
                                    <w:rFonts w:asciiTheme="minorHAnsi" w:hAnsiTheme="minorHAnsi" w:cstheme="minorHAnsi"/>
                                    <w:b/>
                                    <w:sz w:val="16"/>
                                    <w:szCs w:val="16"/>
                                  </w:rPr>
                                  <w:tab/>
                                </w:r>
                                <w:r>
                                  <w:rPr>
                                    <w:rFonts w:asciiTheme="minorHAnsi" w:hAnsiTheme="minorHAnsi" w:cstheme="minorHAnsi"/>
                                    <w:b/>
                                    <w:sz w:val="16"/>
                                    <w:szCs w:val="16"/>
                                  </w:rPr>
                                  <w:tab/>
                                </w:r>
                                <w:r w:rsidRPr="00402FDF">
                                  <w:rPr>
                                    <w:rFonts w:asciiTheme="minorHAnsi" w:hAnsiTheme="minorHAnsi" w:cstheme="minorHAnsi"/>
                                    <w:b/>
                                    <w:sz w:val="16"/>
                                    <w:szCs w:val="16"/>
                                  </w:rPr>
                                  <w:delText xml:space="preserve"> </w:delText>
                                </w:r>
                                <w:r w:rsidRPr="00402FDF">
                                  <w:rPr>
                                    <w:rFonts w:asciiTheme="minorHAnsi" w:hAnsiTheme="minorHAnsi" w:cstheme="minorHAnsi"/>
                                    <w:b/>
                                    <w:color w:val="000066"/>
                                    <w:sz w:val="16"/>
                                    <w:szCs w:val="16"/>
                                    <w:lang w:val="pt-BR"/>
                                  </w:rPr>
                                  <w:delText>Jul.</w:delText>
                                </w:r>
                                <w:r w:rsidRPr="00402FDF">
                                  <w:rPr>
                                    <w:rFonts w:asciiTheme="minorHAnsi" w:hAnsiTheme="minorHAnsi" w:cstheme="minorHAnsi"/>
                                    <w:b/>
                                    <w:color w:val="000066"/>
                                    <w:spacing w:val="-3"/>
                                    <w:sz w:val="16"/>
                                    <w:szCs w:val="16"/>
                                    <w:lang w:val="pt-BR"/>
                                  </w:rPr>
                                  <w:delText xml:space="preserve">2011 </w:delText>
                                </w:r>
                                <w:r w:rsidRPr="00402FDF">
                                  <w:rPr>
                                    <w:rFonts w:asciiTheme="minorHAnsi" w:hAnsiTheme="minorHAnsi" w:cstheme="minorHAnsi"/>
                                    <w:b/>
                                    <w:color w:val="000066"/>
                                    <w:sz w:val="16"/>
                                    <w:szCs w:val="16"/>
                                    <w:lang w:val="pt-BR"/>
                                  </w:rPr>
                                  <w:delText>– Nov.</w:delText>
                                </w:r>
                                <w:r w:rsidRPr="00402FDF">
                                  <w:rPr>
                                    <w:rFonts w:asciiTheme="minorHAnsi" w:hAnsiTheme="minorHAnsi" w:cstheme="minorHAnsi"/>
                                    <w:b/>
                                    <w:color w:val="000066"/>
                                    <w:spacing w:val="-3"/>
                                    <w:sz w:val="16"/>
                                    <w:szCs w:val="16"/>
                                    <w:lang w:val="pt-BR"/>
                                  </w:rPr>
                                  <w:delText>2015</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F73AF" id="Text Box 225943150" o:spid="_x0000_s1030" type="#_x0000_t202" style="position:absolute;left:0;text-align:left;margin-left:71.8pt;margin-top:10.3pt;width:471.4pt;height:23.3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" fillcolor="#d9d9d9" stroked="f">
                  <v:path arrowok="t"/>
                  <v:textbox inset="0,0,0,0">
                    <w:txbxContent>
                      <w:p w14:paraId="67EBC183" w14:textId="77777777" w:rsidR="00857C8E" w:rsidRDefault="00857C8E" w:rsidP="00857C8E">
                        <w:pPr>
                          <w:tabs>
                            <w:tab w:val="left" w:pos="7395"/>
                          </w:tabs>
                          <w:spacing w:line="218" w:lineRule="exact"/>
                          <w:ind w:left="30"/>
                          <w:rPr>
                            <w:del w:id="45" w:author="Microsoft Word" w:date="2023-11-04T13:08:00Z"/>
                            <w:rFonts w:asciiTheme="minorHAnsi" w:hAnsiTheme="minorHAnsi" w:cstheme="minorHAnsi"/>
                            <w:b/>
                            <w:color w:val="000066"/>
                            <w:sz w:val="16"/>
                            <w:szCs w:val="16"/>
                            <w:lang w:val="pt-BR"/>
                          </w:rPr>
                        </w:pPr>
                        <w:del w:id="46" w:author="Microsoft Word" w:date="2023-11-04T13:08:00Z">
                          <w:r w:rsidRPr="00402FDF">
                            <w:rPr>
                              <w:rFonts w:asciiTheme="minorHAnsi" w:hAnsiTheme="minorHAnsi" w:cstheme="minorHAnsi"/>
                              <w:b/>
                              <w:color w:val="000066"/>
                              <w:sz w:val="16"/>
                              <w:szCs w:val="16"/>
                              <w:lang w:val="pt-BR"/>
                            </w:rPr>
                            <w:delText>Genpact LLC,</w:delText>
                          </w:r>
                          <w:r w:rsidRPr="00402FDF">
                            <w:rPr>
                              <w:rFonts w:asciiTheme="minorHAnsi" w:hAnsiTheme="minorHAnsi" w:cstheme="minorHAnsi"/>
                              <w:b/>
                              <w:color w:val="000066"/>
                              <w:spacing w:val="-9"/>
                              <w:sz w:val="16"/>
                              <w:szCs w:val="16"/>
                              <w:lang w:val="pt-BR"/>
                            </w:rPr>
                            <w:delText xml:space="preserve"> </w:delText>
                          </w:r>
                          <w:r w:rsidRPr="00402FDF">
                            <w:rPr>
                              <w:rFonts w:asciiTheme="minorHAnsi" w:hAnsiTheme="minorHAnsi" w:cstheme="minorHAnsi"/>
                              <w:b/>
                              <w:color w:val="000066"/>
                              <w:sz w:val="16"/>
                              <w:szCs w:val="16"/>
                              <w:lang w:val="pt-BR"/>
                            </w:rPr>
                            <w:delText>Gurugram,</w:delText>
                          </w:r>
                          <w:r w:rsidRPr="00402FDF">
                            <w:rPr>
                              <w:rFonts w:asciiTheme="minorHAnsi" w:hAnsiTheme="minorHAnsi" w:cstheme="minorHAnsi"/>
                              <w:b/>
                              <w:color w:val="000066"/>
                              <w:spacing w:val="7"/>
                              <w:sz w:val="16"/>
                              <w:szCs w:val="16"/>
                              <w:lang w:val="pt-BR"/>
                            </w:rPr>
                            <w:delText xml:space="preserve"> </w:delText>
                          </w:r>
                          <w:r w:rsidRPr="00402FDF">
                            <w:rPr>
                              <w:rFonts w:asciiTheme="minorHAnsi" w:hAnsiTheme="minorHAnsi" w:cstheme="minorHAnsi"/>
                              <w:b/>
                              <w:color w:val="000066"/>
                              <w:sz w:val="16"/>
                              <w:szCs w:val="16"/>
                              <w:lang w:val="pt-BR"/>
                            </w:rPr>
                            <w:delText>India</w:delText>
                          </w:r>
                        </w:del>
                      </w:p>
                      <w:p w14:paraId="5A6BB533" w14:textId="77777777" w:rsidR="00857C8E" w:rsidRPr="00402FDF" w:rsidRDefault="00857C8E" w:rsidP="00857C8E">
                        <w:pPr>
                          <w:tabs>
                            <w:tab w:val="left" w:pos="7395"/>
                          </w:tabs>
                          <w:spacing w:line="218" w:lineRule="exact"/>
                          <w:ind w:left="30"/>
                          <w:rPr>
                            <w:del w:id="47" w:author="Microsoft Word" w:date="2023-11-04T13:08:00Z"/>
                            <w:rFonts w:asciiTheme="minorHAnsi" w:hAnsiTheme="minorHAnsi" w:cstheme="minorHAnsi"/>
                            <w:b/>
                            <w:sz w:val="16"/>
                            <w:szCs w:val="16"/>
                          </w:rPr>
                        </w:pPr>
                        <w:del w:id="48" w:author="Microsoft Word" w:date="2023-11-04T13:08:00Z">
                          <w:r w:rsidRPr="00402FDF">
                            <w:rPr>
                              <w:rFonts w:asciiTheme="minorHAnsi" w:hAnsiTheme="minorHAnsi" w:cstheme="minorHAnsi"/>
                              <w:b/>
                              <w:color w:val="000066"/>
                              <w:sz w:val="16"/>
                              <w:szCs w:val="16"/>
                            </w:rPr>
                            <w:delText>Assistant Manager</w:delText>
                          </w:r>
                          <w:r w:rsidRPr="00402FDF">
                            <w:rPr>
                              <w:rFonts w:asciiTheme="minorHAnsi" w:hAnsiTheme="minorHAnsi" w:cstheme="minorHAnsi"/>
                              <w:b/>
                              <w:sz w:val="16"/>
                              <w:szCs w:val="16"/>
                            </w:rPr>
                            <w:delText xml:space="preserve">  </w:delText>
                          </w:r>
                          <w:r>
                            <w:rPr>
                              <w:rFonts w:asciiTheme="minorHAnsi" w:hAnsiTheme="minorHAnsi" w:cstheme="minorHAnsi"/>
                              <w:b/>
                              <w:sz w:val="16"/>
                              <w:szCs w:val="16"/>
                            </w:rPr>
                            <w:tab/>
                          </w:r>
                          <w:r>
                            <w:rPr>
                              <w:rFonts w:asciiTheme="minorHAnsi" w:hAnsiTheme="minorHAnsi" w:cstheme="minorHAnsi"/>
                              <w:b/>
                              <w:sz w:val="16"/>
                              <w:szCs w:val="16"/>
                            </w:rPr>
                            <w:tab/>
                          </w:r>
                          <w:r w:rsidRPr="00402FDF">
                            <w:rPr>
                              <w:rFonts w:asciiTheme="minorHAnsi" w:hAnsiTheme="minorHAnsi" w:cstheme="minorHAnsi"/>
                              <w:b/>
                              <w:sz w:val="16"/>
                              <w:szCs w:val="16"/>
                            </w:rPr>
                            <w:delText xml:space="preserve"> </w:delText>
                          </w:r>
                          <w:r w:rsidRPr="00402FDF">
                            <w:rPr>
                              <w:rFonts w:asciiTheme="minorHAnsi" w:hAnsiTheme="minorHAnsi" w:cstheme="minorHAnsi"/>
                              <w:b/>
                              <w:color w:val="000066"/>
                              <w:sz w:val="16"/>
                              <w:szCs w:val="16"/>
                              <w:lang w:val="pt-BR"/>
                            </w:rPr>
                            <w:delText>Jul.</w:delText>
                          </w:r>
                          <w:r w:rsidRPr="00402FDF">
                            <w:rPr>
                              <w:rFonts w:asciiTheme="minorHAnsi" w:hAnsiTheme="minorHAnsi" w:cstheme="minorHAnsi"/>
                              <w:b/>
                              <w:color w:val="000066"/>
                              <w:spacing w:val="-3"/>
                              <w:sz w:val="16"/>
                              <w:szCs w:val="16"/>
                              <w:lang w:val="pt-BR"/>
                            </w:rPr>
                            <w:delText xml:space="preserve">2011 </w:delText>
                          </w:r>
                          <w:r w:rsidRPr="00402FDF">
                            <w:rPr>
                              <w:rFonts w:asciiTheme="minorHAnsi" w:hAnsiTheme="minorHAnsi" w:cstheme="minorHAnsi"/>
                              <w:b/>
                              <w:color w:val="000066"/>
                              <w:sz w:val="16"/>
                              <w:szCs w:val="16"/>
                              <w:lang w:val="pt-BR"/>
                            </w:rPr>
                            <w:delText>– Nov.</w:delText>
                          </w:r>
                          <w:r w:rsidRPr="00402FDF">
                            <w:rPr>
                              <w:rFonts w:asciiTheme="minorHAnsi" w:hAnsiTheme="minorHAnsi" w:cstheme="minorHAnsi"/>
                              <w:b/>
                              <w:color w:val="000066"/>
                              <w:spacing w:val="-3"/>
                              <w:sz w:val="16"/>
                              <w:szCs w:val="16"/>
                              <w:lang w:val="pt-BR"/>
                            </w:rPr>
                            <w:delText>2015</w:delText>
                          </w:r>
                        </w:del>
                      </w:p>
                    </w:txbxContent>
                  </v:textbox>
                  <w10:wrap type="topAndBottom" anchorx="page"/>
                </v:shape>
              </w:pict>
            </mc:Fallback>
          </mc:AlternateContent>
        </w:r>
      </w:del>
    </w:p>
    <w:p w14:paraId="6C7050DB" w14:textId="1AFC296C" w:rsidR="005F1A6B" w:rsidRPr="00414DDD" w:rsidRDefault="007D5B5C" w:rsidP="005F1A6B">
      <w:pPr>
        <w:pStyle w:val="Heading2"/>
        <w:rPr>
          <w:ins w:id="49" w:author="Microsoft Word" w:date="2023-11-04T13:08:00Z"/>
          <w:rFonts w:asciiTheme="minorHAnsi" w:hAnsiTheme="minorHAnsi" w:cstheme="minorHAnsi"/>
        </w:rPr>
      </w:pPr>
      <w:ins w:id="50" w:author="Microsoft Word" w:date="2023-11-04T13:08:00Z">
        <w:r>
          <w:rPr>
            <w:rFonts w:asciiTheme="minorHAnsi" w:hAnsiTheme="minorHAnsi" w:cstheme="minorHAnsi"/>
            <w:b w:val="0"/>
            <w:noProof/>
          </w:rPr>
          <mc:AlternateContent>
            <mc:Choice Requires="wps">
              <w:drawing>
                <wp:anchor distT="0" distB="0" distL="0" distR="0" simplePos="0" relativeHeight="487596032" behindDoc="1" locked="0" layoutInCell="1" allowOverlap="1" wp14:anchorId="3DC8C3AF" wp14:editId="0547BA06">
                  <wp:simplePos x="0" y="0"/>
                  <wp:positionH relativeFrom="page">
                    <wp:posOffset>911860</wp:posOffset>
                  </wp:positionH>
                  <wp:positionV relativeFrom="paragraph">
                    <wp:posOffset>130810</wp:posOffset>
                  </wp:positionV>
                  <wp:extent cx="5986780" cy="29654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2965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AB54" w14:textId="77777777" w:rsidR="00402FDF" w:rsidRDefault="005F1A6B" w:rsidP="00402FDF">
                              <w:pPr>
                                <w:tabs>
                                  <w:tab w:val="left" w:pos="7395"/>
                                </w:tabs>
                                <w:spacing w:line="218" w:lineRule="exact"/>
                                <w:ind w:left="30"/>
                                <w:rPr>
                                  <w:ins w:id="51" w:author="Microsoft Word" w:date="2023-11-04T13:08:00Z"/>
                                  <w:rFonts w:asciiTheme="minorHAnsi" w:hAnsiTheme="minorHAnsi" w:cstheme="minorHAnsi"/>
                                  <w:b/>
                                  <w:color w:val="000066"/>
                                  <w:sz w:val="16"/>
                                  <w:szCs w:val="16"/>
                                  <w:lang w:val="pt-BR"/>
                                </w:rPr>
                              </w:pPr>
                              <w:ins w:id="52" w:author="Microsoft Word" w:date="2023-11-04T13:08:00Z">
                                <w:r w:rsidRPr="00402FDF">
                                  <w:rPr>
                                    <w:rFonts w:asciiTheme="minorHAnsi" w:hAnsiTheme="minorHAnsi" w:cstheme="minorHAnsi"/>
                                    <w:b/>
                                    <w:color w:val="000066"/>
                                    <w:sz w:val="16"/>
                                    <w:szCs w:val="16"/>
                                    <w:lang w:val="pt-BR"/>
                                  </w:rPr>
                                  <w:t>Genpact LLC,</w:t>
                                </w:r>
                                <w:r w:rsidRPr="00402FDF">
                                  <w:rPr>
                                    <w:rFonts w:asciiTheme="minorHAnsi" w:hAnsiTheme="minorHAnsi" w:cstheme="minorHAnsi"/>
                                    <w:b/>
                                    <w:color w:val="000066"/>
                                    <w:spacing w:val="-9"/>
                                    <w:sz w:val="16"/>
                                    <w:szCs w:val="16"/>
                                    <w:lang w:val="pt-BR"/>
                                  </w:rPr>
                                  <w:t xml:space="preserve"> </w:t>
                                </w:r>
                                <w:r w:rsidRPr="00402FDF">
                                  <w:rPr>
                                    <w:rFonts w:asciiTheme="minorHAnsi" w:hAnsiTheme="minorHAnsi" w:cstheme="minorHAnsi"/>
                                    <w:b/>
                                    <w:color w:val="000066"/>
                                    <w:sz w:val="16"/>
                                    <w:szCs w:val="16"/>
                                    <w:lang w:val="pt-BR"/>
                                  </w:rPr>
                                  <w:t>Gurugram,</w:t>
                                </w:r>
                                <w:r w:rsidRPr="00402FDF">
                                  <w:rPr>
                                    <w:rFonts w:asciiTheme="minorHAnsi" w:hAnsiTheme="minorHAnsi" w:cstheme="minorHAnsi"/>
                                    <w:b/>
                                    <w:color w:val="000066"/>
                                    <w:spacing w:val="7"/>
                                    <w:sz w:val="16"/>
                                    <w:szCs w:val="16"/>
                                    <w:lang w:val="pt-BR"/>
                                  </w:rPr>
                                  <w:t xml:space="preserve"> </w:t>
                                </w:r>
                                <w:r w:rsidRPr="00402FDF">
                                  <w:rPr>
                                    <w:rFonts w:asciiTheme="minorHAnsi" w:hAnsiTheme="minorHAnsi" w:cstheme="minorHAnsi"/>
                                    <w:b/>
                                    <w:color w:val="000066"/>
                                    <w:sz w:val="16"/>
                                    <w:szCs w:val="16"/>
                                    <w:lang w:val="pt-BR"/>
                                  </w:rPr>
                                  <w:t>India</w:t>
                                </w:r>
                              </w:ins>
                            </w:p>
                            <w:p w14:paraId="7D510F52" w14:textId="4A86A4C7" w:rsidR="005F1A6B" w:rsidRPr="00402FDF" w:rsidRDefault="005F1A6B" w:rsidP="00402FDF">
                              <w:pPr>
                                <w:tabs>
                                  <w:tab w:val="left" w:pos="7395"/>
                                </w:tabs>
                                <w:spacing w:line="218" w:lineRule="exact"/>
                                <w:ind w:left="30"/>
                                <w:rPr>
                                  <w:ins w:id="53" w:author="Microsoft Word" w:date="2023-11-04T13:08:00Z"/>
                                  <w:rFonts w:asciiTheme="minorHAnsi" w:hAnsiTheme="minorHAnsi" w:cstheme="minorHAnsi"/>
                                  <w:b/>
                                  <w:sz w:val="16"/>
                                  <w:szCs w:val="16"/>
                                </w:rPr>
                              </w:pPr>
                              <w:ins w:id="54" w:author="Microsoft Word" w:date="2023-11-04T13:08:00Z">
                                <w:r w:rsidRPr="00402FDF">
                                  <w:rPr>
                                    <w:rFonts w:asciiTheme="minorHAnsi" w:hAnsiTheme="minorHAnsi" w:cstheme="minorHAnsi"/>
                                    <w:b/>
                                    <w:color w:val="000066"/>
                                    <w:sz w:val="16"/>
                                    <w:szCs w:val="16"/>
                                  </w:rPr>
                                  <w:t>Assistant Manager</w:t>
                                </w:r>
                                <w:r w:rsidRPr="00402FDF">
                                  <w:rPr>
                                    <w:rFonts w:asciiTheme="minorHAnsi" w:hAnsiTheme="minorHAnsi" w:cstheme="minorHAnsi"/>
                                    <w:b/>
                                    <w:sz w:val="16"/>
                                    <w:szCs w:val="16"/>
                                  </w:rPr>
                                  <w:t xml:space="preserve">  </w:t>
                                </w:r>
                                <w:r w:rsidR="00402FDF">
                                  <w:rPr>
                                    <w:rFonts w:asciiTheme="minorHAnsi" w:hAnsiTheme="minorHAnsi" w:cstheme="minorHAnsi"/>
                                    <w:b/>
                                    <w:sz w:val="16"/>
                                    <w:szCs w:val="16"/>
                                  </w:rPr>
                                  <w:tab/>
                                </w:r>
                                <w:r w:rsidR="00402FDF">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8C3AF" id="Text Box 5" o:spid="_x0000_s1031" type="#_x0000_t202" style="position:absolute;left:0;text-align:left;margin-left:71.8pt;margin-top:10.3pt;width:471.4pt;height:23.3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" fillcolor="#d9d9d9" stroked="f">
                  <v:path arrowok="t"/>
                  <v:textbox inset="0,0,0,0">
                    <w:txbxContent>
                      <w:p w14:paraId="58ABAB54" w14:textId="77777777" w:rsidR="00402FDF" w:rsidRDefault="005F1A6B" w:rsidP="00402FDF">
                        <w:pPr>
                          <w:tabs>
                            <w:tab w:val="left" w:pos="7395"/>
                          </w:tabs>
                          <w:spacing w:line="218" w:lineRule="exact"/>
                          <w:ind w:left="30"/>
                          <w:rPr>
                            <w:ins w:id="55" w:author="Microsoft Word" w:date="2023-11-04T13:08:00Z"/>
                            <w:rFonts w:asciiTheme="minorHAnsi" w:hAnsiTheme="minorHAnsi" w:cstheme="minorHAnsi"/>
                            <w:b/>
                            <w:color w:val="000066"/>
                            <w:sz w:val="16"/>
                            <w:szCs w:val="16"/>
                            <w:lang w:val="pt-BR"/>
                          </w:rPr>
                        </w:pPr>
                        <w:ins w:id="56" w:author="Microsoft Word" w:date="2023-11-04T13:08:00Z">
                          <w:r w:rsidRPr="00402FDF">
                            <w:rPr>
                              <w:rFonts w:asciiTheme="minorHAnsi" w:hAnsiTheme="minorHAnsi" w:cstheme="minorHAnsi"/>
                              <w:b/>
                              <w:color w:val="000066"/>
                              <w:sz w:val="16"/>
                              <w:szCs w:val="16"/>
                              <w:lang w:val="pt-BR"/>
                            </w:rPr>
                            <w:t>Genpact LLC,</w:t>
                          </w:r>
                          <w:r w:rsidRPr="00402FDF">
                            <w:rPr>
                              <w:rFonts w:asciiTheme="minorHAnsi" w:hAnsiTheme="minorHAnsi" w:cstheme="minorHAnsi"/>
                              <w:b/>
                              <w:color w:val="000066"/>
                              <w:spacing w:val="-9"/>
                              <w:sz w:val="16"/>
                              <w:szCs w:val="16"/>
                              <w:lang w:val="pt-BR"/>
                            </w:rPr>
                            <w:t xml:space="preserve"> </w:t>
                          </w:r>
                          <w:r w:rsidRPr="00402FDF">
                            <w:rPr>
                              <w:rFonts w:asciiTheme="minorHAnsi" w:hAnsiTheme="minorHAnsi" w:cstheme="minorHAnsi"/>
                              <w:b/>
                              <w:color w:val="000066"/>
                              <w:sz w:val="16"/>
                              <w:szCs w:val="16"/>
                              <w:lang w:val="pt-BR"/>
                            </w:rPr>
                            <w:t>Gurugram,</w:t>
                          </w:r>
                          <w:r w:rsidRPr="00402FDF">
                            <w:rPr>
                              <w:rFonts w:asciiTheme="minorHAnsi" w:hAnsiTheme="minorHAnsi" w:cstheme="minorHAnsi"/>
                              <w:b/>
                              <w:color w:val="000066"/>
                              <w:spacing w:val="7"/>
                              <w:sz w:val="16"/>
                              <w:szCs w:val="16"/>
                              <w:lang w:val="pt-BR"/>
                            </w:rPr>
                            <w:t xml:space="preserve"> </w:t>
                          </w:r>
                          <w:r w:rsidRPr="00402FDF">
                            <w:rPr>
                              <w:rFonts w:asciiTheme="minorHAnsi" w:hAnsiTheme="minorHAnsi" w:cstheme="minorHAnsi"/>
                              <w:b/>
                              <w:color w:val="000066"/>
                              <w:sz w:val="16"/>
                              <w:szCs w:val="16"/>
                              <w:lang w:val="pt-BR"/>
                            </w:rPr>
                            <w:t>India</w:t>
                          </w:r>
                        </w:ins>
                      </w:p>
                      <w:p w14:paraId="7D510F52" w14:textId="4A86A4C7" w:rsidR="005F1A6B" w:rsidRPr="00402FDF" w:rsidRDefault="005F1A6B" w:rsidP="00402FDF">
                        <w:pPr>
                          <w:tabs>
                            <w:tab w:val="left" w:pos="7395"/>
                          </w:tabs>
                          <w:spacing w:line="218" w:lineRule="exact"/>
                          <w:ind w:left="30"/>
                          <w:rPr>
                            <w:ins w:id="57" w:author="Microsoft Word" w:date="2023-11-04T13:08:00Z"/>
                            <w:rFonts w:asciiTheme="minorHAnsi" w:hAnsiTheme="minorHAnsi" w:cstheme="minorHAnsi"/>
                            <w:b/>
                            <w:sz w:val="16"/>
                            <w:szCs w:val="16"/>
                          </w:rPr>
                        </w:pPr>
                        <w:ins w:id="58" w:author="Microsoft Word" w:date="2023-11-04T13:08:00Z">
                          <w:r w:rsidRPr="00402FDF">
                            <w:rPr>
                              <w:rFonts w:asciiTheme="minorHAnsi" w:hAnsiTheme="minorHAnsi" w:cstheme="minorHAnsi"/>
                              <w:b/>
                              <w:color w:val="000066"/>
                              <w:sz w:val="16"/>
                              <w:szCs w:val="16"/>
                            </w:rPr>
                            <w:t>Assistant Manager</w:t>
                          </w:r>
                          <w:r w:rsidRPr="00402FDF">
                            <w:rPr>
                              <w:rFonts w:asciiTheme="minorHAnsi" w:hAnsiTheme="minorHAnsi" w:cstheme="minorHAnsi"/>
                              <w:b/>
                              <w:sz w:val="16"/>
                              <w:szCs w:val="16"/>
                            </w:rPr>
                            <w:t xml:space="preserve">  </w:t>
                          </w:r>
                          <w:r w:rsidR="00402FDF">
                            <w:rPr>
                              <w:rFonts w:asciiTheme="minorHAnsi" w:hAnsiTheme="minorHAnsi" w:cstheme="minorHAnsi"/>
                              <w:b/>
                              <w:sz w:val="16"/>
                              <w:szCs w:val="16"/>
                            </w:rPr>
                            <w:tab/>
                          </w:r>
                          <w:r w:rsidR="00402FDF">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ins>
                      </w:p>
                    </w:txbxContent>
                  </v:textbox>
                  <w10:wrap type="topAndBottom" anchorx="page"/>
                </v:shape>
              </w:pict>
            </mc:Fallback>
          </mc:AlternateContent>
        </w:r>
      </w:ins>
    </w:p>
    <w:p w14:paraId="39462657" w14:textId="77777777" w:rsidR="005F1A6B" w:rsidRPr="00414DDD" w:rsidRDefault="005F1A6B" w:rsidP="005F1A6B">
      <w:pPr>
        <w:spacing w:before="100"/>
        <w:ind w:firstLine="139"/>
        <w:rPr>
          <w:rFonts w:asciiTheme="minorHAnsi" w:hAnsiTheme="minorHAnsi" w:cstheme="minorHAnsi"/>
          <w:b/>
          <w:sz w:val="16"/>
          <w:szCs w:val="16"/>
        </w:rPr>
      </w:pPr>
      <w:r w:rsidRPr="00414DDD">
        <w:rPr>
          <w:rFonts w:asciiTheme="minorHAnsi" w:hAnsiTheme="minorHAnsi" w:cstheme="minorHAnsi"/>
          <w:b/>
          <w:color w:val="003366"/>
          <w:sz w:val="16"/>
          <w:szCs w:val="16"/>
        </w:rPr>
        <w:t>Projects:</w:t>
      </w:r>
    </w:p>
    <w:p w14:paraId="533998A4" w14:textId="77777777" w:rsidR="005F1A6B" w:rsidRPr="00402FDF" w:rsidRDefault="005F1A6B" w:rsidP="00481720">
      <w:pPr>
        <w:pStyle w:val="ListParagraph"/>
        <w:numPr>
          <w:ilvl w:val="0"/>
          <w:numId w:val="5"/>
        </w:numPr>
        <w:tabs>
          <w:tab w:val="left" w:pos="501"/>
          <w:tab w:val="left" w:pos="502"/>
        </w:tabs>
        <w:spacing w:before="160"/>
        <w:rPr>
          <w:rFonts w:asciiTheme="minorHAnsi" w:hAnsiTheme="minorHAnsi" w:cstheme="minorHAnsi"/>
          <w:b/>
          <w:color w:val="000066"/>
          <w:sz w:val="16"/>
          <w:szCs w:val="16"/>
        </w:rPr>
      </w:pPr>
      <w:r w:rsidRPr="00402FDF">
        <w:rPr>
          <w:rFonts w:asciiTheme="minorHAnsi" w:hAnsiTheme="minorHAnsi" w:cstheme="minorHAnsi"/>
          <w:b/>
          <w:color w:val="365F91"/>
          <w:sz w:val="16"/>
          <w:szCs w:val="16"/>
          <w:u w:val="single" w:color="365F91"/>
        </w:rPr>
        <w:t>GE Water and Process</w:t>
      </w:r>
      <w:r w:rsidRPr="00402FDF">
        <w:rPr>
          <w:rFonts w:asciiTheme="minorHAnsi" w:hAnsiTheme="minorHAnsi" w:cstheme="minorHAnsi"/>
          <w:b/>
          <w:color w:val="365F91"/>
          <w:spacing w:val="2"/>
          <w:sz w:val="16"/>
          <w:szCs w:val="16"/>
          <w:u w:val="single" w:color="365F91"/>
        </w:rPr>
        <w:t xml:space="preserve"> </w:t>
      </w:r>
      <w:r w:rsidRPr="00402FDF">
        <w:rPr>
          <w:rFonts w:asciiTheme="minorHAnsi" w:hAnsiTheme="minorHAnsi" w:cstheme="minorHAnsi"/>
          <w:b/>
          <w:color w:val="365F91"/>
          <w:sz w:val="16"/>
          <w:szCs w:val="16"/>
          <w:u w:val="single" w:color="365F91"/>
        </w:rPr>
        <w:t>Technologies</w:t>
      </w:r>
    </w:p>
    <w:p w14:paraId="63A1BEE4" w14:textId="77777777" w:rsidR="005F1A6B" w:rsidRPr="00414DDD" w:rsidRDefault="005F1A6B" w:rsidP="00402FDF">
      <w:pPr>
        <w:pStyle w:val="BodyText"/>
        <w:spacing w:before="1"/>
        <w:rPr>
          <w:rFonts w:asciiTheme="minorHAnsi" w:hAnsiTheme="minorHAnsi" w:cstheme="minorHAnsi"/>
          <w:b/>
        </w:rPr>
      </w:pPr>
    </w:p>
    <w:p w14:paraId="18697EA6" w14:textId="091D46BB" w:rsidR="005F1A6B" w:rsidRPr="00822F24" w:rsidRDefault="005F1A6B" w:rsidP="00822F24">
      <w:pPr>
        <w:pStyle w:val="ListParagraph"/>
        <w:numPr>
          <w:ilvl w:val="0"/>
          <w:numId w:val="5"/>
        </w:numPr>
        <w:tabs>
          <w:tab w:val="left" w:pos="501"/>
          <w:tab w:val="left" w:pos="502"/>
        </w:tabs>
        <w:rPr>
          <w:rFonts w:asciiTheme="minorHAnsi" w:hAnsiTheme="minorHAnsi" w:cstheme="minorHAnsi"/>
          <w:b/>
          <w:color w:val="365F91"/>
          <w:sz w:val="16"/>
          <w:szCs w:val="16"/>
        </w:rPr>
      </w:pPr>
      <w:r w:rsidRPr="00402FDF">
        <w:rPr>
          <w:rFonts w:asciiTheme="minorHAnsi" w:hAnsiTheme="minorHAnsi" w:cstheme="minorHAnsi"/>
          <w:b/>
          <w:color w:val="365F91"/>
          <w:sz w:val="16"/>
          <w:szCs w:val="16"/>
          <w:u w:val="single" w:color="365F91"/>
        </w:rPr>
        <w:t>Loan Default</w:t>
      </w:r>
      <w:r w:rsidRPr="00402FDF">
        <w:rPr>
          <w:rFonts w:asciiTheme="minorHAnsi" w:hAnsiTheme="minorHAnsi" w:cstheme="minorHAnsi"/>
          <w:b/>
          <w:color w:val="365F91"/>
          <w:spacing w:val="3"/>
          <w:sz w:val="16"/>
          <w:szCs w:val="16"/>
          <w:u w:val="single" w:color="365F91"/>
        </w:rPr>
        <w:t xml:space="preserve"> </w:t>
      </w:r>
      <w:r w:rsidRPr="00402FDF">
        <w:rPr>
          <w:rFonts w:asciiTheme="minorHAnsi" w:hAnsiTheme="minorHAnsi" w:cstheme="minorHAnsi"/>
          <w:b/>
          <w:color w:val="365F91"/>
          <w:spacing w:val="-3"/>
          <w:sz w:val="16"/>
          <w:szCs w:val="16"/>
          <w:u w:val="single" w:color="365F91"/>
        </w:rPr>
        <w:t>Model</w:t>
      </w:r>
    </w:p>
    <w:p w14:paraId="432F2503" w14:textId="77777777" w:rsidR="00822F24" w:rsidRPr="00822F24" w:rsidRDefault="00822F24" w:rsidP="00822F24">
      <w:pPr>
        <w:tabs>
          <w:tab w:val="left" w:pos="501"/>
          <w:tab w:val="left" w:pos="502"/>
        </w:tabs>
        <w:rPr>
          <w:rFonts w:asciiTheme="minorHAnsi" w:hAnsiTheme="minorHAnsi" w:cstheme="minorHAnsi"/>
          <w:b/>
          <w:color w:val="365F91"/>
          <w:sz w:val="16"/>
          <w:szCs w:val="16"/>
        </w:rPr>
      </w:pPr>
    </w:p>
    <w:p w14:paraId="7AD7A02A" w14:textId="77777777" w:rsidR="00282F2C" w:rsidRPr="00414DDD" w:rsidRDefault="00E531E7">
      <w:pPr>
        <w:spacing w:before="100" w:after="17"/>
        <w:ind w:left="140"/>
        <w:rPr>
          <w:rFonts w:asciiTheme="minorHAnsi" w:hAnsiTheme="minorHAnsi" w:cstheme="minorHAnsi"/>
          <w:b/>
          <w:sz w:val="16"/>
          <w:szCs w:val="16"/>
        </w:rPr>
      </w:pPr>
      <w:r w:rsidRPr="00414DDD">
        <w:rPr>
          <w:rFonts w:asciiTheme="minorHAnsi" w:hAnsiTheme="minorHAnsi" w:cstheme="minorHAnsi"/>
          <w:b/>
          <w:color w:val="000080"/>
          <w:sz w:val="16"/>
          <w:szCs w:val="16"/>
        </w:rPr>
        <w:t>ACCOMPLISHMENTS</w:t>
      </w:r>
    </w:p>
    <w:p w14:paraId="3D28543C" w14:textId="77777777" w:rsidR="00282F2C" w:rsidRPr="00414DDD" w:rsidRDefault="007D5B5C">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357DA93D" wp14:editId="2BB82FB4">
                <wp:extent cx="5986780" cy="190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4" name="Rectangle 5"/>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056596" id="Group 4"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">
                <v:rect id="Rectangle 5"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w10:anchorlock/>
              </v:group>
            </w:pict>
          </mc:Fallback>
        </mc:AlternateContent>
      </w:r>
    </w:p>
    <w:p w14:paraId="4F3447B4" w14:textId="77777777" w:rsidR="00282F2C" w:rsidRPr="00414DDD" w:rsidRDefault="00282F2C">
      <w:pPr>
        <w:pStyle w:val="BodyText"/>
        <w:spacing w:before="10"/>
        <w:rPr>
          <w:rFonts w:asciiTheme="minorHAnsi" w:hAnsiTheme="minorHAnsi" w:cstheme="minorHAnsi"/>
          <w:b/>
        </w:rPr>
      </w:pPr>
    </w:p>
    <w:p w14:paraId="23AFB04A" w14:textId="77777777" w:rsidR="00282F2C" w:rsidRPr="00414DDD" w:rsidRDefault="00E531E7">
      <w:pPr>
        <w:pStyle w:val="ListParagraph"/>
        <w:numPr>
          <w:ilvl w:val="1"/>
          <w:numId w:val="1"/>
        </w:numPr>
        <w:tabs>
          <w:tab w:val="left" w:pos="861"/>
          <w:tab w:val="left" w:pos="862"/>
        </w:tabs>
        <w:spacing w:line="223" w:lineRule="auto"/>
        <w:ind w:right="369"/>
        <w:rPr>
          <w:rFonts w:asciiTheme="minorHAnsi" w:hAnsiTheme="minorHAnsi" w:cstheme="minorHAnsi"/>
          <w:sz w:val="16"/>
          <w:szCs w:val="16"/>
        </w:rPr>
      </w:pPr>
      <w:r w:rsidRPr="00414DDD">
        <w:rPr>
          <w:rFonts w:asciiTheme="minorHAnsi" w:hAnsiTheme="minorHAnsi" w:cstheme="minorHAnsi"/>
          <w:b/>
          <w:sz w:val="16"/>
          <w:szCs w:val="16"/>
        </w:rPr>
        <w:t xml:space="preserve">Workplace Investing President’s Circle </w:t>
      </w:r>
      <w:r w:rsidRPr="00414DDD">
        <w:rPr>
          <w:rFonts w:asciiTheme="minorHAnsi" w:hAnsiTheme="minorHAnsi" w:cstheme="minorHAnsi"/>
          <w:sz w:val="16"/>
          <w:szCs w:val="16"/>
        </w:rPr>
        <w:t xml:space="preserve">in 2017 in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“Innovation” category for setting up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‘WI Managed Accounts Analytics Support’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 xml:space="preserve">an annual business impact </w:t>
      </w:r>
      <w:r w:rsidRPr="00414DDD">
        <w:rPr>
          <w:rFonts w:asciiTheme="minorHAnsi" w:hAnsiTheme="minorHAnsi" w:cstheme="minorHAnsi"/>
          <w:spacing w:val="-4"/>
          <w:sz w:val="16"/>
          <w:szCs w:val="16"/>
        </w:rPr>
        <w:t>of</w:t>
      </w:r>
      <w:r w:rsidRPr="00414DDD">
        <w:rPr>
          <w:rFonts w:asciiTheme="minorHAnsi" w:hAnsiTheme="minorHAnsi" w:cstheme="minorHAnsi"/>
          <w:spacing w:val="9"/>
          <w:sz w:val="16"/>
          <w:szCs w:val="16"/>
        </w:rPr>
        <w:t xml:space="preserve"> </w:t>
      </w:r>
      <w:r w:rsidRPr="00414DDD">
        <w:rPr>
          <w:rFonts w:asciiTheme="minorHAnsi" w:hAnsiTheme="minorHAnsi" w:cstheme="minorHAnsi"/>
          <w:sz w:val="16"/>
          <w:szCs w:val="16"/>
        </w:rPr>
        <w:t>$350M</w:t>
      </w:r>
    </w:p>
    <w:p w14:paraId="260ACFF1" w14:textId="77777777" w:rsidR="00282F2C" w:rsidRPr="00414DDD" w:rsidRDefault="00E531E7">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pacing w:val="-2"/>
          <w:sz w:val="16"/>
          <w:szCs w:val="16"/>
        </w:rPr>
        <w:t xml:space="preserve">1st </w:t>
      </w:r>
      <w:r w:rsidRPr="00414DDD">
        <w:rPr>
          <w:rFonts w:asciiTheme="minorHAnsi" w:hAnsiTheme="minorHAnsi" w:cstheme="minorHAnsi"/>
          <w:sz w:val="16"/>
          <w:szCs w:val="16"/>
        </w:rPr>
        <w:t>rank in Data Science Boot camp in 2018 in Business Analytics and Research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unit</w:t>
      </w:r>
    </w:p>
    <w:p w14:paraId="07D807DA" w14:textId="77777777" w:rsidR="00282F2C" w:rsidRPr="00414DDD" w:rsidRDefault="00E531E7">
      <w:pPr>
        <w:pStyle w:val="ListParagraph"/>
        <w:numPr>
          <w:ilvl w:val="1"/>
          <w:numId w:val="1"/>
        </w:numPr>
        <w:tabs>
          <w:tab w:val="left" w:pos="861"/>
          <w:tab w:val="left" w:pos="862"/>
        </w:tabs>
        <w:spacing w:before="6"/>
        <w:ind w:hanging="361"/>
        <w:rPr>
          <w:rFonts w:asciiTheme="minorHAnsi" w:hAnsiTheme="minorHAnsi" w:cstheme="minorHAnsi"/>
          <w:sz w:val="16"/>
          <w:szCs w:val="16"/>
        </w:rPr>
      </w:pPr>
      <w:r w:rsidRPr="00414DDD">
        <w:rPr>
          <w:rFonts w:asciiTheme="minorHAnsi" w:hAnsiTheme="minorHAnsi" w:cstheme="minorHAnsi"/>
          <w:sz w:val="16"/>
          <w:szCs w:val="16"/>
        </w:rPr>
        <w:t xml:space="preserve">5 Fidelity’s ‘You have earned it Award’ </w:t>
      </w:r>
      <w:r w:rsidRPr="00414DDD">
        <w:rPr>
          <w:rFonts w:asciiTheme="minorHAnsi" w:hAnsiTheme="minorHAnsi" w:cstheme="minorHAnsi"/>
          <w:spacing w:val="-3"/>
          <w:sz w:val="16"/>
          <w:szCs w:val="16"/>
        </w:rPr>
        <w:t xml:space="preserve">since </w:t>
      </w:r>
      <w:r w:rsidRPr="00414DDD">
        <w:rPr>
          <w:rFonts w:asciiTheme="minorHAnsi" w:hAnsiTheme="minorHAnsi" w:cstheme="minorHAnsi"/>
          <w:sz w:val="16"/>
          <w:szCs w:val="16"/>
        </w:rPr>
        <w:t xml:space="preserve">2016 for several analysis supporting </w:t>
      </w:r>
      <w:r w:rsidRPr="00414DDD">
        <w:rPr>
          <w:rFonts w:asciiTheme="minorHAnsi" w:hAnsiTheme="minorHAnsi" w:cstheme="minorHAnsi"/>
          <w:spacing w:val="-2"/>
          <w:sz w:val="16"/>
          <w:szCs w:val="16"/>
        </w:rPr>
        <w:t>the</w:t>
      </w:r>
      <w:r w:rsidRPr="00414DDD">
        <w:rPr>
          <w:rFonts w:asciiTheme="minorHAnsi" w:hAnsiTheme="minorHAnsi" w:cstheme="minorHAnsi"/>
          <w:spacing w:val="10"/>
          <w:sz w:val="16"/>
          <w:szCs w:val="16"/>
        </w:rPr>
        <w:t xml:space="preserve"> </w:t>
      </w:r>
      <w:r w:rsidRPr="00414DDD">
        <w:rPr>
          <w:rFonts w:asciiTheme="minorHAnsi" w:hAnsiTheme="minorHAnsi" w:cstheme="minorHAnsi"/>
          <w:sz w:val="16"/>
          <w:szCs w:val="16"/>
        </w:rPr>
        <w:t>business</w:t>
      </w:r>
    </w:p>
    <w:p w14:paraId="05B1EBA0" w14:textId="77777777" w:rsidR="00282F2C" w:rsidRPr="00414DDD" w:rsidRDefault="00E531E7">
      <w:pPr>
        <w:pStyle w:val="ListParagraph"/>
        <w:numPr>
          <w:ilvl w:val="1"/>
          <w:numId w:val="1"/>
        </w:numPr>
        <w:tabs>
          <w:tab w:val="left" w:pos="861"/>
          <w:tab w:val="left" w:pos="862"/>
        </w:tabs>
        <w:spacing w:before="8" w:line="235" w:lineRule="auto"/>
        <w:ind w:right="135"/>
        <w:rPr>
          <w:rFonts w:asciiTheme="minorHAnsi" w:hAnsiTheme="minorHAnsi" w:cstheme="minorHAnsi"/>
          <w:sz w:val="16"/>
          <w:szCs w:val="16"/>
        </w:rPr>
      </w:pPr>
      <w:r w:rsidRPr="00414DDD">
        <w:rPr>
          <w:rFonts w:asciiTheme="minorHAnsi" w:hAnsiTheme="minorHAnsi" w:cstheme="minorHAnsi"/>
          <w:sz w:val="16"/>
          <w:szCs w:val="16"/>
        </w:rPr>
        <w:t xml:space="preserve">Analytics and Reporting Competency Award for contribution in establishing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SVM (Support Vector Machine) competency in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level</w:t>
      </w:r>
    </w:p>
    <w:p w14:paraId="15A8F9CC" w14:textId="77777777" w:rsidR="00282F2C" w:rsidRPr="00414DDD" w:rsidRDefault="00E531E7">
      <w:pPr>
        <w:pStyle w:val="ListParagraph"/>
        <w:numPr>
          <w:ilvl w:val="1"/>
          <w:numId w:val="1"/>
        </w:numPr>
        <w:tabs>
          <w:tab w:val="left" w:pos="861"/>
          <w:tab w:val="left" w:pos="862"/>
        </w:tabs>
        <w:spacing w:line="191" w:lineRule="exact"/>
        <w:ind w:hanging="361"/>
        <w:rPr>
          <w:rFonts w:asciiTheme="minorHAnsi" w:hAnsiTheme="minorHAnsi" w:cstheme="minorHAnsi"/>
          <w:sz w:val="16"/>
          <w:szCs w:val="16"/>
        </w:rPr>
      </w:pPr>
      <w:r w:rsidRPr="00414DDD">
        <w:rPr>
          <w:rFonts w:asciiTheme="minorHAnsi" w:hAnsiTheme="minorHAnsi" w:cstheme="minorHAnsi"/>
          <w:sz w:val="16"/>
          <w:szCs w:val="16"/>
        </w:rPr>
        <w:t>Genpact ‘Green Belt Certification’ since 2014 for Design for Six Sigma (DFSS)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methodology</w:t>
      </w:r>
    </w:p>
    <w:p w14:paraId="0E83C215" w14:textId="77777777" w:rsidR="00282F2C" w:rsidRPr="00414DDD" w:rsidRDefault="00282F2C">
      <w:pPr>
        <w:pStyle w:val="BodyText"/>
        <w:spacing w:before="1"/>
        <w:rPr>
          <w:rFonts w:asciiTheme="minorHAnsi" w:hAnsiTheme="minorHAnsi" w:cstheme="minorHAnsi"/>
        </w:rPr>
      </w:pPr>
    </w:p>
    <w:p w14:paraId="6FB9513B" w14:textId="77777777" w:rsidR="00282F2C" w:rsidRPr="00414DDD" w:rsidRDefault="00E531E7">
      <w:pPr>
        <w:pStyle w:val="Heading2"/>
        <w:spacing w:after="17"/>
        <w:ind w:left="140"/>
        <w:rPr>
          <w:rFonts w:asciiTheme="minorHAnsi" w:hAnsiTheme="minorHAnsi" w:cstheme="minorHAnsi"/>
        </w:rPr>
      </w:pPr>
      <w:r w:rsidRPr="00414DDD">
        <w:rPr>
          <w:rFonts w:asciiTheme="minorHAnsi" w:hAnsiTheme="minorHAnsi" w:cstheme="minorHAnsi"/>
          <w:color w:val="000080"/>
        </w:rPr>
        <w:t>EDUCATION</w:t>
      </w:r>
    </w:p>
    <w:p w14:paraId="336E27B7" w14:textId="77777777" w:rsidR="00282F2C" w:rsidRPr="00414DDD" w:rsidRDefault="007D5B5C">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11918FA9" wp14:editId="540AD6B8">
                <wp:extent cx="5986780" cy="190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2" name="Rectangle 3"/>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BAE62A" id="Group 2"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HXx2+s4AgAA7gQAAA4AAAAAAAAA&#13;&#10;AAAAAAAALgIAAGRycy9lMm9Eb2MueG1sUEsBAi0AFAAGAAgAAAAhAM2tgN7fAAAACAEAAA8AAAAA&#13;&#10;AAAAAAAAAAAAkgQAAGRycy9kb3ducmV2LnhtbFBLBQYAAAAABAAEAPMAAACeBQAAAAA=&#13;&#10;">
                <v:rect id="Rectangle 3"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" fillcolor="black" stroked="f">
                  <v:path arrowok="t"/>
                </v:rect>
                <w10:anchorlock/>
              </v:group>
            </w:pict>
          </mc:Fallback>
        </mc:AlternateContent>
      </w:r>
    </w:p>
    <w:p w14:paraId="23F664E2" w14:textId="77777777" w:rsidR="00282F2C" w:rsidRPr="00414DDD" w:rsidRDefault="00282F2C">
      <w:pPr>
        <w:pStyle w:val="BodyText"/>
        <w:spacing w:before="2"/>
        <w:rPr>
          <w:rFonts w:asciiTheme="minorHAnsi" w:hAnsiTheme="minorHAnsi" w:cstheme="minorHAnsi"/>
          <w:b/>
        </w:rPr>
      </w:pPr>
    </w:p>
    <w:p w14:paraId="3E88FDEE" w14:textId="77777777" w:rsidR="00282F2C" w:rsidRPr="00414DDD" w:rsidRDefault="00E531E7">
      <w:pPr>
        <w:pStyle w:val="ListParagraph"/>
        <w:numPr>
          <w:ilvl w:val="1"/>
          <w:numId w:val="1"/>
        </w:numPr>
        <w:tabs>
          <w:tab w:val="left" w:pos="861"/>
          <w:tab w:val="left" w:pos="862"/>
        </w:tabs>
        <w:spacing w:before="103" w:line="235" w:lineRule="auto"/>
        <w:ind w:right="132"/>
        <w:rPr>
          <w:rFonts w:asciiTheme="minorHAnsi" w:hAnsiTheme="minorHAnsi" w:cstheme="minorHAnsi"/>
          <w:sz w:val="16"/>
          <w:szCs w:val="16"/>
        </w:rPr>
      </w:pPr>
      <w:r w:rsidRPr="00414DDD">
        <w:rPr>
          <w:rFonts w:asciiTheme="minorHAnsi" w:hAnsiTheme="minorHAnsi" w:cstheme="minorHAnsi"/>
          <w:sz w:val="16"/>
          <w:szCs w:val="16"/>
        </w:rPr>
        <w:t xml:space="preserve">Post-Graduation Diploma in Data Science and Business Analytics from Great Lakes </w:t>
      </w:r>
      <w:r w:rsidRPr="00414DDD">
        <w:rPr>
          <w:rFonts w:asciiTheme="minorHAnsi" w:hAnsiTheme="minorHAnsi" w:cstheme="minorHAnsi"/>
          <w:spacing w:val="-3"/>
          <w:sz w:val="16"/>
          <w:szCs w:val="16"/>
        </w:rPr>
        <w:t xml:space="preserve">Institute </w:t>
      </w:r>
      <w:r w:rsidRPr="00414DDD">
        <w:rPr>
          <w:rFonts w:asciiTheme="minorHAnsi" w:hAnsiTheme="minorHAnsi" w:cstheme="minorHAnsi"/>
          <w:sz w:val="16"/>
          <w:szCs w:val="16"/>
        </w:rPr>
        <w:t>of Management Bengaluru,</w:t>
      </w:r>
      <w:r w:rsidRPr="00414DDD">
        <w:rPr>
          <w:rFonts w:asciiTheme="minorHAnsi" w:hAnsiTheme="minorHAnsi" w:cstheme="minorHAnsi"/>
          <w:spacing w:val="6"/>
          <w:sz w:val="16"/>
          <w:szCs w:val="16"/>
        </w:rPr>
        <w:t xml:space="preserve"> </w:t>
      </w:r>
      <w:r w:rsidRPr="00414DDD">
        <w:rPr>
          <w:rFonts w:asciiTheme="minorHAnsi" w:hAnsiTheme="minorHAnsi" w:cstheme="minorHAnsi"/>
          <w:sz w:val="16"/>
          <w:szCs w:val="16"/>
        </w:rPr>
        <w:t>2016</w:t>
      </w:r>
    </w:p>
    <w:p w14:paraId="28826669" w14:textId="77777777" w:rsidR="00282F2C" w:rsidRPr="00414DDD" w:rsidRDefault="00E531E7">
      <w:pPr>
        <w:pStyle w:val="ListParagraph"/>
        <w:numPr>
          <w:ilvl w:val="1"/>
          <w:numId w:val="1"/>
        </w:numPr>
        <w:tabs>
          <w:tab w:val="left" w:pos="861"/>
          <w:tab w:val="left" w:pos="862"/>
        </w:tabs>
        <w:spacing w:before="6" w:line="192" w:lineRule="exact"/>
        <w:ind w:hanging="361"/>
        <w:rPr>
          <w:rFonts w:asciiTheme="minorHAnsi" w:hAnsiTheme="minorHAnsi" w:cstheme="minorHAnsi"/>
          <w:sz w:val="16"/>
          <w:szCs w:val="16"/>
        </w:rPr>
      </w:pPr>
      <w:r w:rsidRPr="00414DDD">
        <w:rPr>
          <w:rFonts w:asciiTheme="minorHAnsi" w:hAnsiTheme="minorHAnsi" w:cstheme="minorHAnsi"/>
          <w:sz w:val="16"/>
          <w:szCs w:val="16"/>
        </w:rPr>
        <w:t>M.A. Economics from Delhi School of Economics,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2011</w:t>
      </w:r>
    </w:p>
    <w:p w14:paraId="2D9F808B" w14:textId="77777777" w:rsidR="00282F2C" w:rsidRPr="00414DDD" w:rsidRDefault="00E531E7">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z w:val="16"/>
          <w:szCs w:val="16"/>
        </w:rPr>
        <w:t xml:space="preserve">B.A. Economics from M.J.K. College, University </w:t>
      </w:r>
      <w:r w:rsidRPr="00414DDD">
        <w:rPr>
          <w:rFonts w:asciiTheme="minorHAnsi" w:hAnsiTheme="minorHAnsi" w:cstheme="minorHAnsi"/>
          <w:spacing w:val="-4"/>
          <w:sz w:val="16"/>
          <w:szCs w:val="16"/>
        </w:rPr>
        <w:t xml:space="preserve">of </w:t>
      </w:r>
      <w:r w:rsidRPr="00414DDD">
        <w:rPr>
          <w:rFonts w:asciiTheme="minorHAnsi" w:hAnsiTheme="minorHAnsi" w:cstheme="minorHAnsi"/>
          <w:sz w:val="16"/>
          <w:szCs w:val="16"/>
        </w:rPr>
        <w:t>Bikaner,</w:t>
      </w:r>
      <w:r w:rsidRPr="00414DDD">
        <w:rPr>
          <w:rFonts w:asciiTheme="minorHAnsi" w:hAnsiTheme="minorHAnsi" w:cstheme="minorHAnsi"/>
          <w:spacing w:val="22"/>
          <w:sz w:val="16"/>
          <w:szCs w:val="16"/>
        </w:rPr>
        <w:t xml:space="preserve"> </w:t>
      </w:r>
      <w:r w:rsidRPr="00414DDD">
        <w:rPr>
          <w:rFonts w:asciiTheme="minorHAnsi" w:hAnsiTheme="minorHAnsi" w:cstheme="minorHAnsi"/>
          <w:sz w:val="16"/>
          <w:szCs w:val="16"/>
        </w:rPr>
        <w:t>2008</w:t>
      </w:r>
    </w:p>
    <w:sectPr w:rsidR="00282F2C" w:rsidRPr="00414DDD" w:rsidSect="00102187">
      <w:headerReference w:type="default" r:id="rId7"/>
      <w:footerReference w:type="default" r:id="rId8"/>
      <w:pgSz w:w="12240" w:h="15840"/>
      <w:pgMar w:top="2180" w:right="1300" w:bottom="900" w:left="1300" w:header="1480" w:footer="71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3882" w14:textId="77777777" w:rsidR="00D55A70" w:rsidRDefault="00D55A70">
      <w:r>
        <w:separator/>
      </w:r>
    </w:p>
  </w:endnote>
  <w:endnote w:type="continuationSeparator" w:id="0">
    <w:p w14:paraId="22A69A74" w14:textId="77777777" w:rsidR="00D55A70" w:rsidRDefault="00D55A70">
      <w:r>
        <w:continuationSeparator/>
      </w:r>
    </w:p>
  </w:endnote>
  <w:endnote w:type="continuationNotice" w:id="1">
    <w:p w14:paraId="0B6B33A1" w14:textId="77777777" w:rsidR="00D55A70" w:rsidRDefault="00D55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66E4" w14:textId="5CBFB396" w:rsidR="00282F2C" w:rsidRDefault="00282F2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0602" w14:textId="77777777" w:rsidR="00D55A70" w:rsidRDefault="00D55A70">
      <w:r>
        <w:separator/>
      </w:r>
    </w:p>
  </w:footnote>
  <w:footnote w:type="continuationSeparator" w:id="0">
    <w:p w14:paraId="1CD17904" w14:textId="77777777" w:rsidR="00D55A70" w:rsidRDefault="00D55A70">
      <w:r>
        <w:continuationSeparator/>
      </w:r>
    </w:p>
  </w:footnote>
  <w:footnote w:type="continuationNotice" w:id="1">
    <w:p w14:paraId="772B2CD8" w14:textId="77777777" w:rsidR="00D55A70" w:rsidRDefault="00D55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C4FB" w14:textId="3ED4C4DF" w:rsidR="00282F2C" w:rsidRDefault="00000000">
    <w:pPr>
      <w:pStyle w:val="BodyText"/>
      <w:spacing w:line="14" w:lineRule="auto"/>
      <w:rPr>
        <w:sz w:val="20"/>
      </w:rPr>
    </w:pPr>
    <w:del w:id="59" w:author="Microsoft Word" w:date="2023-11-04T13:08:00Z">
      <w:r>
        <w:rPr>
          <w:noProof/>
        </w:rPr>
        <mc:AlternateContent>
          <mc:Choice Requires="wps">
            <w:drawing>
              <wp:anchor distT="0" distB="0" distL="114300" distR="114300" simplePos="0" relativeHeight="487485440" behindDoc="1" locked="0" layoutInCell="1" allowOverlap="1" wp14:anchorId="03917BB4" wp14:editId="7F434FF3">
                <wp:simplePos x="0" y="0"/>
                <wp:positionH relativeFrom="page">
                  <wp:posOffset>5198745</wp:posOffset>
                </wp:positionH>
                <wp:positionV relativeFrom="page">
                  <wp:posOffset>927100</wp:posOffset>
                </wp:positionV>
                <wp:extent cx="1680845" cy="480060"/>
                <wp:effectExtent l="0" t="0" r="8255" b="2540"/>
                <wp:wrapNone/>
                <wp:docPr id="1080707583" name="Text Box 1080707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084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F7C49" w14:textId="77777777" w:rsidR="00282F2C" w:rsidRPr="00C565DB" w:rsidRDefault="00000000" w:rsidP="00C565DB">
                            <w:pPr>
                              <w:spacing w:before="45"/>
                              <w:ind w:left="20"/>
                              <w:jc w:val="right"/>
                              <w:rPr>
                                <w:del w:id="60" w:author="Microsoft Word" w:date="2023-11-04T13:08:00Z"/>
                                <w:rFonts w:asciiTheme="minorHAnsi" w:hAnsiTheme="minorHAnsi" w:cstheme="minorHAnsi"/>
                                <w:b/>
                                <w:color w:val="000080"/>
                                <w:sz w:val="16"/>
                                <w:szCs w:val="16"/>
                              </w:rPr>
                            </w:pPr>
                            <w:del w:id="61" w:author="Microsoft Word" w:date="2023-11-04T13:08:00Z">
                              <w:r w:rsidRPr="00C565DB">
                                <w:rPr>
                                  <w:rFonts w:asciiTheme="minorHAnsi" w:hAnsiTheme="minorHAnsi" w:cstheme="minorHAnsi"/>
                                  <w:b/>
                                  <w:color w:val="000080"/>
                                  <w:sz w:val="16"/>
                                  <w:szCs w:val="16"/>
                                </w:rPr>
                                <w:delText>ANIKET CHHABRA</w:delText>
                              </w:r>
                            </w:del>
                          </w:p>
                          <w:p w14:paraId="65FFC81F" w14:textId="77777777" w:rsidR="00282F2C" w:rsidRPr="00C565DB" w:rsidRDefault="00000000" w:rsidP="00C565DB">
                            <w:pPr>
                              <w:spacing w:before="45"/>
                              <w:ind w:left="20"/>
                              <w:jc w:val="right"/>
                              <w:rPr>
                                <w:del w:id="62" w:author="Microsoft Word" w:date="2023-11-04T13:08:00Z"/>
                                <w:rFonts w:asciiTheme="minorHAnsi" w:hAnsiTheme="minorHAnsi" w:cstheme="minorHAnsi"/>
                                <w:b/>
                                <w:color w:val="000080"/>
                                <w:sz w:val="16"/>
                                <w:szCs w:val="16"/>
                              </w:rPr>
                            </w:pPr>
                            <w:del w:id="63" w:author="Microsoft Word" w:date="2023-11-04T13:08:00Z">
                              <w:r w:rsidRPr="00C565DB">
                                <w:rPr>
                                  <w:rFonts w:asciiTheme="minorHAnsi" w:hAnsiTheme="minorHAnsi" w:cstheme="minorHAnsi"/>
                                  <w:b/>
                                  <w:color w:val="000080"/>
                                  <w:sz w:val="16"/>
                                  <w:szCs w:val="16"/>
                                </w:rPr>
                                <w:delText>+91 9953906615</w:delText>
                              </w:r>
                            </w:del>
                          </w:p>
                          <w:p w14:paraId="20AD31AB" w14:textId="77777777" w:rsidR="00282F2C" w:rsidRDefault="00000000" w:rsidP="00C565DB">
                            <w:pPr>
                              <w:spacing w:before="45"/>
                              <w:ind w:left="20"/>
                              <w:jc w:val="right"/>
                              <w:rPr>
                                <w:del w:id="64" w:author="Microsoft Word" w:date="2023-11-04T13:08:00Z"/>
                              </w:rPr>
                            </w:pPr>
                            <w:del w:id="65" w:author="Microsoft Word" w:date="2023-11-04T13:08:00Z">
                              <w:r>
                                <w:fldChar w:fldCharType="begin"/>
                              </w:r>
                              <w:r>
                                <w:delInstrText>HYPERLINK "mailto:aniket.chhabra@yahoo.com"</w:delInstrText>
                              </w:r>
                              <w:r>
                                <w:fldChar w:fldCharType="separate"/>
                              </w:r>
                              <w:r w:rsidRPr="003E1580">
                                <w:rPr>
                                  <w:rStyle w:val="Hyperlink"/>
                                  <w:rFonts w:asciiTheme="minorHAnsi" w:hAnsiTheme="minorHAnsi" w:cstheme="minorHAnsi"/>
                                  <w:b/>
                                  <w:sz w:val="16"/>
                                  <w:szCs w:val="16"/>
                                </w:rPr>
                                <w:delText>aniket.chhabra@yahoo.com</w:delText>
                              </w:r>
                              <w:r>
                                <w:rPr>
                                  <w:rStyle w:val="Hyperlink"/>
                                  <w:rFonts w:asciiTheme="minorHAnsi" w:hAnsiTheme="minorHAnsi" w:cstheme="minorHAnsi"/>
                                  <w:b/>
                                  <w:sz w:val="16"/>
                                  <w:szCs w:val="16"/>
                                </w:rPr>
                                <w:fldChar w:fldCharType="end"/>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17BB4" id="_x0000_t202" coordsize="21600,21600" o:spt="202" path="m,l,21600r21600,l21600,xe">
                <v:stroke joinstyle="miter"/>
                <v:path gradientshapeok="t" o:connecttype="rect"/>
              </v:shapetype>
              <v:shape id="Text Box 1080707583" o:spid="_x0000_s1032" type="#_x0000_t202" style="position:absolute;margin-left:409.35pt;margin-top:73pt;width:132.35pt;height:37.8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" filled="f" stroked="f">
                <v:path arrowok="t"/>
                <v:textbox inset="0,0,0,0">
                  <w:txbxContent>
                    <w:p w14:paraId="0E6F7C49" w14:textId="77777777" w:rsidR="00282F2C" w:rsidRPr="00C565DB" w:rsidRDefault="00000000" w:rsidP="00C565DB">
                      <w:pPr>
                        <w:spacing w:before="45"/>
                        <w:ind w:left="20"/>
                        <w:jc w:val="right"/>
                        <w:rPr>
                          <w:del w:id="66" w:author="Microsoft Word" w:date="2023-11-04T13:08:00Z"/>
                          <w:rFonts w:asciiTheme="minorHAnsi" w:hAnsiTheme="minorHAnsi" w:cstheme="minorHAnsi"/>
                          <w:b/>
                          <w:color w:val="000080"/>
                          <w:sz w:val="16"/>
                          <w:szCs w:val="16"/>
                        </w:rPr>
                      </w:pPr>
                      <w:del w:id="67" w:author="Microsoft Word" w:date="2023-11-04T13:08:00Z">
                        <w:r w:rsidRPr="00C565DB">
                          <w:rPr>
                            <w:rFonts w:asciiTheme="minorHAnsi" w:hAnsiTheme="minorHAnsi" w:cstheme="minorHAnsi"/>
                            <w:b/>
                            <w:color w:val="000080"/>
                            <w:sz w:val="16"/>
                            <w:szCs w:val="16"/>
                          </w:rPr>
                          <w:delText>ANIKET CHHABRA</w:delText>
                        </w:r>
                      </w:del>
                    </w:p>
                    <w:p w14:paraId="65FFC81F" w14:textId="77777777" w:rsidR="00282F2C" w:rsidRPr="00C565DB" w:rsidRDefault="00000000" w:rsidP="00C565DB">
                      <w:pPr>
                        <w:spacing w:before="45"/>
                        <w:ind w:left="20"/>
                        <w:jc w:val="right"/>
                        <w:rPr>
                          <w:del w:id="68" w:author="Microsoft Word" w:date="2023-11-04T13:08:00Z"/>
                          <w:rFonts w:asciiTheme="minorHAnsi" w:hAnsiTheme="minorHAnsi" w:cstheme="minorHAnsi"/>
                          <w:b/>
                          <w:color w:val="000080"/>
                          <w:sz w:val="16"/>
                          <w:szCs w:val="16"/>
                        </w:rPr>
                      </w:pPr>
                      <w:del w:id="69" w:author="Microsoft Word" w:date="2023-11-04T13:08:00Z">
                        <w:r w:rsidRPr="00C565DB">
                          <w:rPr>
                            <w:rFonts w:asciiTheme="minorHAnsi" w:hAnsiTheme="minorHAnsi" w:cstheme="minorHAnsi"/>
                            <w:b/>
                            <w:color w:val="000080"/>
                            <w:sz w:val="16"/>
                            <w:szCs w:val="16"/>
                          </w:rPr>
                          <w:delText>+91 9953906615</w:delText>
                        </w:r>
                      </w:del>
                    </w:p>
                    <w:p w14:paraId="20AD31AB" w14:textId="77777777" w:rsidR="00282F2C" w:rsidRDefault="00000000" w:rsidP="00C565DB">
                      <w:pPr>
                        <w:spacing w:before="45"/>
                        <w:ind w:left="20"/>
                        <w:jc w:val="right"/>
                        <w:rPr>
                          <w:del w:id="70" w:author="Microsoft Word" w:date="2023-11-04T13:08:00Z"/>
                        </w:rPr>
                      </w:pPr>
                      <w:del w:id="71" w:author="Microsoft Word" w:date="2023-11-04T13:08:00Z">
                        <w:r>
                          <w:fldChar w:fldCharType="begin"/>
                        </w:r>
                        <w:r>
                          <w:delInstrText>HYPERLINK "mailto:aniket.chhabra@yahoo.com"</w:delInstrText>
                        </w:r>
                        <w:r>
                          <w:fldChar w:fldCharType="separate"/>
                        </w:r>
                        <w:r w:rsidRPr="003E1580">
                          <w:rPr>
                            <w:rStyle w:val="Hyperlink"/>
                            <w:rFonts w:asciiTheme="minorHAnsi" w:hAnsiTheme="minorHAnsi" w:cstheme="minorHAnsi"/>
                            <w:b/>
                            <w:sz w:val="16"/>
                            <w:szCs w:val="16"/>
                          </w:rPr>
                          <w:delText>aniket.chhabra@yahoo.com</w:delText>
                        </w:r>
                        <w:r>
                          <w:rPr>
                            <w:rStyle w:val="Hyperlink"/>
                            <w:rFonts w:asciiTheme="minorHAnsi" w:hAnsiTheme="minorHAnsi" w:cstheme="minorHAnsi"/>
                            <w:b/>
                            <w:sz w:val="16"/>
                            <w:szCs w:val="16"/>
                          </w:rPr>
                          <w:fldChar w:fldCharType="end"/>
                        </w:r>
                      </w:del>
                    </w:p>
                  </w:txbxContent>
                </v:textbox>
                <w10:wrap anchorx="page" anchory="page"/>
              </v:shape>
            </w:pict>
          </mc:Fallback>
        </mc:AlternateContent>
      </w:r>
    </w:del>
    <w:ins w:id="72" w:author="Microsoft Word" w:date="2023-11-04T13:08:00Z">
      <w:r w:rsidR="007D5B5C">
        <w:rPr>
          <w:noProof/>
        </w:rPr>
        <mc:AlternateContent>
          <mc:Choice Requires="wps">
            <w:drawing>
              <wp:anchor distT="0" distB="0" distL="114300" distR="114300" simplePos="0" relativeHeight="487483392" behindDoc="1" locked="0" layoutInCell="1" allowOverlap="1" wp14:anchorId="1FA006D8" wp14:editId="502F5EAA">
                <wp:simplePos x="0" y="0"/>
                <wp:positionH relativeFrom="page">
                  <wp:posOffset>5198745</wp:posOffset>
                </wp:positionH>
                <wp:positionV relativeFrom="page">
                  <wp:posOffset>927100</wp:posOffset>
                </wp:positionV>
                <wp:extent cx="1680845" cy="480060"/>
                <wp:effectExtent l="0" t="0" r="8255"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084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7E0A2" w14:textId="77777777" w:rsidR="00282F2C" w:rsidRPr="00C565DB" w:rsidRDefault="00E531E7" w:rsidP="00C565DB">
                            <w:pPr>
                              <w:spacing w:before="45"/>
                              <w:ind w:left="20"/>
                              <w:jc w:val="right"/>
                              <w:rPr>
                                <w:ins w:id="73" w:author="Microsoft Word" w:date="2023-11-04T13:08:00Z"/>
                                <w:rFonts w:asciiTheme="minorHAnsi" w:hAnsiTheme="minorHAnsi" w:cstheme="minorHAnsi"/>
                                <w:b/>
                                <w:color w:val="000080"/>
                                <w:sz w:val="16"/>
                                <w:szCs w:val="16"/>
                              </w:rPr>
                            </w:pPr>
                            <w:ins w:id="74" w:author="Microsoft Word" w:date="2023-11-04T13:08:00Z">
                              <w:r w:rsidRPr="00C565DB">
                                <w:rPr>
                                  <w:rFonts w:asciiTheme="minorHAnsi" w:hAnsiTheme="minorHAnsi" w:cstheme="minorHAnsi"/>
                                  <w:b/>
                                  <w:color w:val="000080"/>
                                  <w:sz w:val="16"/>
                                  <w:szCs w:val="16"/>
                                </w:rPr>
                                <w:t>ANIKET CHHABRA</w:t>
                              </w:r>
                            </w:ins>
                          </w:p>
                          <w:p w14:paraId="7D516437" w14:textId="77777777" w:rsidR="00282F2C" w:rsidRPr="00C565DB" w:rsidRDefault="00E531E7" w:rsidP="00C565DB">
                            <w:pPr>
                              <w:spacing w:before="45"/>
                              <w:ind w:left="20"/>
                              <w:jc w:val="right"/>
                              <w:rPr>
                                <w:ins w:id="75" w:author="Microsoft Word" w:date="2023-11-04T13:08:00Z"/>
                                <w:rFonts w:asciiTheme="minorHAnsi" w:hAnsiTheme="minorHAnsi" w:cstheme="minorHAnsi"/>
                                <w:b/>
                                <w:color w:val="000080"/>
                                <w:sz w:val="16"/>
                                <w:szCs w:val="16"/>
                              </w:rPr>
                            </w:pPr>
                            <w:ins w:id="76" w:author="Microsoft Word" w:date="2023-11-04T13:08:00Z">
                              <w:r w:rsidRPr="00C565DB">
                                <w:rPr>
                                  <w:rFonts w:asciiTheme="minorHAnsi" w:hAnsiTheme="minorHAnsi" w:cstheme="minorHAnsi"/>
                                  <w:b/>
                                  <w:color w:val="000080"/>
                                  <w:sz w:val="16"/>
                                  <w:szCs w:val="16"/>
                                </w:rPr>
                                <w:t>+91 9953906615</w:t>
                              </w:r>
                            </w:ins>
                          </w:p>
                          <w:p w14:paraId="367E891E" w14:textId="1D011ADC" w:rsidR="00282F2C" w:rsidRDefault="00000000" w:rsidP="00C565DB">
                            <w:pPr>
                              <w:spacing w:before="45"/>
                              <w:ind w:left="20"/>
                              <w:jc w:val="right"/>
                              <w:rPr>
                                <w:ins w:id="77" w:author="Microsoft Word" w:date="2023-11-04T13:08:00Z"/>
                              </w:rPr>
                            </w:pPr>
                            <w:ins w:id="78" w:author="Microsoft Word" w:date="2023-11-04T13:08:00Z">
                              <w:r>
                                <w:fldChar w:fldCharType="begin"/>
                              </w:r>
                              <w:r>
                                <w:instrText>HYPERLINK "mailto:aniket.chhabra@yahoo.com"</w:instrText>
                              </w:r>
                              <w:r>
                                <w:fldChar w:fldCharType="separate"/>
                              </w:r>
                              <w:r w:rsidR="00A327AF" w:rsidRPr="003E1580">
                                <w:rPr>
                                  <w:rStyle w:val="Hyperlink"/>
                                  <w:rFonts w:asciiTheme="minorHAnsi" w:hAnsiTheme="minorHAnsi" w:cstheme="minorHAnsi"/>
                                  <w:b/>
                                  <w:sz w:val="16"/>
                                  <w:szCs w:val="16"/>
                                </w:rPr>
                                <w:t>aniket.chhabra@yahoo.com</w:t>
                              </w:r>
                              <w:r>
                                <w:rPr>
                                  <w:rStyle w:val="Hyperlink"/>
                                  <w:rFonts w:asciiTheme="minorHAnsi" w:hAnsiTheme="minorHAnsi" w:cstheme="minorHAnsi"/>
                                  <w:b/>
                                  <w:sz w:val="16"/>
                                  <w:szCs w:val="16"/>
                                </w:rPr>
                                <w:fldChar w:fldCharType="end"/>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006D8" id="Text Box 16" o:spid="_x0000_s1033" type="#_x0000_t202" style="position:absolute;margin-left:409.35pt;margin-top:73pt;width:132.35pt;height:37.8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" filled="f" stroked="f">
                <v:path arrowok="t"/>
                <v:textbox inset="0,0,0,0">
                  <w:txbxContent>
                    <w:p w14:paraId="2357E0A2" w14:textId="77777777" w:rsidR="00282F2C" w:rsidRPr="00C565DB" w:rsidRDefault="00E531E7" w:rsidP="00C565DB">
                      <w:pPr>
                        <w:spacing w:before="45"/>
                        <w:ind w:left="20"/>
                        <w:jc w:val="right"/>
                        <w:rPr>
                          <w:ins w:id="79" w:author="Microsoft Word" w:date="2023-11-04T13:08:00Z"/>
                          <w:rFonts w:asciiTheme="minorHAnsi" w:hAnsiTheme="minorHAnsi" w:cstheme="minorHAnsi"/>
                          <w:b/>
                          <w:color w:val="000080"/>
                          <w:sz w:val="16"/>
                          <w:szCs w:val="16"/>
                        </w:rPr>
                      </w:pPr>
                      <w:ins w:id="80" w:author="Microsoft Word" w:date="2023-11-04T13:08:00Z">
                        <w:r w:rsidRPr="00C565DB">
                          <w:rPr>
                            <w:rFonts w:asciiTheme="minorHAnsi" w:hAnsiTheme="minorHAnsi" w:cstheme="minorHAnsi"/>
                            <w:b/>
                            <w:color w:val="000080"/>
                            <w:sz w:val="16"/>
                            <w:szCs w:val="16"/>
                          </w:rPr>
                          <w:t>ANIKET CHHABRA</w:t>
                        </w:r>
                      </w:ins>
                    </w:p>
                    <w:p w14:paraId="7D516437" w14:textId="77777777" w:rsidR="00282F2C" w:rsidRPr="00C565DB" w:rsidRDefault="00E531E7" w:rsidP="00C565DB">
                      <w:pPr>
                        <w:spacing w:before="45"/>
                        <w:ind w:left="20"/>
                        <w:jc w:val="right"/>
                        <w:rPr>
                          <w:ins w:id="81" w:author="Microsoft Word" w:date="2023-11-04T13:08:00Z"/>
                          <w:rFonts w:asciiTheme="minorHAnsi" w:hAnsiTheme="minorHAnsi" w:cstheme="minorHAnsi"/>
                          <w:b/>
                          <w:color w:val="000080"/>
                          <w:sz w:val="16"/>
                          <w:szCs w:val="16"/>
                        </w:rPr>
                      </w:pPr>
                      <w:ins w:id="82" w:author="Microsoft Word" w:date="2023-11-04T13:08:00Z">
                        <w:r w:rsidRPr="00C565DB">
                          <w:rPr>
                            <w:rFonts w:asciiTheme="minorHAnsi" w:hAnsiTheme="minorHAnsi" w:cstheme="minorHAnsi"/>
                            <w:b/>
                            <w:color w:val="000080"/>
                            <w:sz w:val="16"/>
                            <w:szCs w:val="16"/>
                          </w:rPr>
                          <w:t>+91 9953906615</w:t>
                        </w:r>
                      </w:ins>
                    </w:p>
                    <w:p w14:paraId="367E891E" w14:textId="1D011ADC" w:rsidR="00282F2C" w:rsidRDefault="00000000" w:rsidP="00C565DB">
                      <w:pPr>
                        <w:spacing w:before="45"/>
                        <w:ind w:left="20"/>
                        <w:jc w:val="right"/>
                        <w:rPr>
                          <w:ins w:id="83" w:author="Microsoft Word" w:date="2023-11-04T13:08:00Z"/>
                        </w:rPr>
                      </w:pPr>
                      <w:ins w:id="84" w:author="Microsoft Word" w:date="2023-11-04T13:08:00Z">
                        <w:r>
                          <w:fldChar w:fldCharType="begin"/>
                        </w:r>
                        <w:r>
                          <w:instrText>HYPERLINK "mailto:aniket.chhabra@yahoo.com"</w:instrText>
                        </w:r>
                        <w:r>
                          <w:fldChar w:fldCharType="separate"/>
                        </w:r>
                        <w:r w:rsidR="00A327AF" w:rsidRPr="003E1580">
                          <w:rPr>
                            <w:rStyle w:val="Hyperlink"/>
                            <w:rFonts w:asciiTheme="minorHAnsi" w:hAnsiTheme="minorHAnsi" w:cstheme="minorHAnsi"/>
                            <w:b/>
                            <w:sz w:val="16"/>
                            <w:szCs w:val="16"/>
                          </w:rPr>
                          <w:t>aniket.chhabra@yahoo.com</w:t>
                        </w:r>
                        <w:r>
                          <w:rPr>
                            <w:rStyle w:val="Hyperlink"/>
                            <w:rFonts w:asciiTheme="minorHAnsi" w:hAnsiTheme="minorHAnsi" w:cstheme="minorHAnsi"/>
                            <w:b/>
                            <w:sz w:val="16"/>
                            <w:szCs w:val="16"/>
                          </w:rPr>
                          <w:fldChar w:fldCharType="end"/>
                        </w:r>
                      </w:ins>
                    </w:p>
                  </w:txbxContent>
                </v:textbox>
                <w10:wrap anchorx="page" anchory="page"/>
              </v:shape>
            </w:pict>
          </mc:Fallback>
        </mc:AlternateConten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38A"/>
    <w:multiLevelType w:val="hybridMultilevel"/>
    <w:tmpl w:val="6C042F4A"/>
    <w:lvl w:ilvl="0" w:tplc="9942F1F4">
      <w:numFmt w:val="bullet"/>
      <w:lvlText w:val=""/>
      <w:lvlJc w:val="left"/>
      <w:pPr>
        <w:ind w:left="501" w:hanging="361"/>
      </w:pPr>
      <w:rPr>
        <w:rFonts w:ascii="Wingdings" w:eastAsia="Wingdings" w:hAnsi="Wingdings" w:cs="Wingdings" w:hint="default"/>
        <w:w w:val="100"/>
        <w:sz w:val="16"/>
        <w:szCs w:val="16"/>
        <w:lang w:val="en-US" w:eastAsia="en-US" w:bidi="ar-SA"/>
      </w:rPr>
    </w:lvl>
    <w:lvl w:ilvl="1" w:tplc="D70EC18E">
      <w:numFmt w:val="bullet"/>
      <w:lvlText w:val="•"/>
      <w:lvlJc w:val="left"/>
      <w:pPr>
        <w:ind w:left="1414" w:hanging="361"/>
      </w:pPr>
      <w:rPr>
        <w:rFonts w:hint="default"/>
        <w:lang w:val="en-US" w:eastAsia="en-US" w:bidi="ar-SA"/>
      </w:rPr>
    </w:lvl>
    <w:lvl w:ilvl="2" w:tplc="20769BD8">
      <w:numFmt w:val="bullet"/>
      <w:lvlText w:val="•"/>
      <w:lvlJc w:val="left"/>
      <w:pPr>
        <w:ind w:left="2328" w:hanging="361"/>
      </w:pPr>
      <w:rPr>
        <w:rFonts w:hint="default"/>
        <w:lang w:val="en-US" w:eastAsia="en-US" w:bidi="ar-SA"/>
      </w:rPr>
    </w:lvl>
    <w:lvl w:ilvl="3" w:tplc="271CE04E">
      <w:numFmt w:val="bullet"/>
      <w:lvlText w:val="•"/>
      <w:lvlJc w:val="left"/>
      <w:pPr>
        <w:ind w:left="3242" w:hanging="361"/>
      </w:pPr>
      <w:rPr>
        <w:rFonts w:hint="default"/>
        <w:lang w:val="en-US" w:eastAsia="en-US" w:bidi="ar-SA"/>
      </w:rPr>
    </w:lvl>
    <w:lvl w:ilvl="4" w:tplc="B1DE2834">
      <w:numFmt w:val="bullet"/>
      <w:lvlText w:val="•"/>
      <w:lvlJc w:val="left"/>
      <w:pPr>
        <w:ind w:left="4156" w:hanging="361"/>
      </w:pPr>
      <w:rPr>
        <w:rFonts w:hint="default"/>
        <w:lang w:val="en-US" w:eastAsia="en-US" w:bidi="ar-SA"/>
      </w:rPr>
    </w:lvl>
    <w:lvl w:ilvl="5" w:tplc="C4F69DD0">
      <w:numFmt w:val="bullet"/>
      <w:lvlText w:val="•"/>
      <w:lvlJc w:val="left"/>
      <w:pPr>
        <w:ind w:left="5070" w:hanging="361"/>
      </w:pPr>
      <w:rPr>
        <w:rFonts w:hint="default"/>
        <w:lang w:val="en-US" w:eastAsia="en-US" w:bidi="ar-SA"/>
      </w:rPr>
    </w:lvl>
    <w:lvl w:ilvl="6" w:tplc="E1FC01B6">
      <w:numFmt w:val="bullet"/>
      <w:lvlText w:val="•"/>
      <w:lvlJc w:val="left"/>
      <w:pPr>
        <w:ind w:left="5984" w:hanging="361"/>
      </w:pPr>
      <w:rPr>
        <w:rFonts w:hint="default"/>
        <w:lang w:val="en-US" w:eastAsia="en-US" w:bidi="ar-SA"/>
      </w:rPr>
    </w:lvl>
    <w:lvl w:ilvl="7" w:tplc="E6782F16">
      <w:numFmt w:val="bullet"/>
      <w:lvlText w:val="•"/>
      <w:lvlJc w:val="left"/>
      <w:pPr>
        <w:ind w:left="6898" w:hanging="361"/>
      </w:pPr>
      <w:rPr>
        <w:rFonts w:hint="default"/>
        <w:lang w:val="en-US" w:eastAsia="en-US" w:bidi="ar-SA"/>
      </w:rPr>
    </w:lvl>
    <w:lvl w:ilvl="8" w:tplc="D3EA6B0A">
      <w:numFmt w:val="bullet"/>
      <w:lvlText w:val="•"/>
      <w:lvlJc w:val="left"/>
      <w:pPr>
        <w:ind w:left="7812" w:hanging="361"/>
      </w:pPr>
      <w:rPr>
        <w:rFonts w:hint="default"/>
        <w:lang w:val="en-US" w:eastAsia="en-US" w:bidi="ar-SA"/>
      </w:rPr>
    </w:lvl>
  </w:abstractNum>
  <w:abstractNum w:abstractNumId="1" w15:restartNumberingAfterBreak="0">
    <w:nsid w:val="33CD742D"/>
    <w:multiLevelType w:val="hybridMultilevel"/>
    <w:tmpl w:val="6EBECCE2"/>
    <w:lvl w:ilvl="0" w:tplc="A12476B2">
      <w:numFmt w:val="bullet"/>
      <w:lvlText w:val=""/>
      <w:lvlJc w:val="left"/>
      <w:pPr>
        <w:ind w:left="361" w:hanging="361"/>
      </w:pPr>
      <w:rPr>
        <w:rFonts w:hint="default"/>
        <w:w w:val="100"/>
        <w:lang w:val="en-US" w:eastAsia="en-US" w:bidi="ar-SA"/>
      </w:rPr>
    </w:lvl>
    <w:lvl w:ilvl="1" w:tplc="03C4D3C0">
      <w:numFmt w:val="bullet"/>
      <w:lvlText w:val=""/>
      <w:lvlJc w:val="left"/>
      <w:pPr>
        <w:ind w:left="721" w:hanging="360"/>
      </w:pPr>
      <w:rPr>
        <w:rFonts w:ascii="Wingdings" w:eastAsia="Wingdings" w:hAnsi="Wingdings" w:cs="Wingdings" w:hint="default"/>
        <w:w w:val="100"/>
        <w:sz w:val="16"/>
        <w:szCs w:val="16"/>
        <w:lang w:val="en-US" w:eastAsia="en-US" w:bidi="ar-SA"/>
      </w:rPr>
    </w:lvl>
    <w:lvl w:ilvl="2" w:tplc="26641B8C">
      <w:numFmt w:val="bullet"/>
      <w:lvlText w:val="•"/>
      <w:lvlJc w:val="left"/>
      <w:pPr>
        <w:ind w:left="1695" w:hanging="360"/>
      </w:pPr>
      <w:rPr>
        <w:rFonts w:hint="default"/>
        <w:lang w:val="en-US" w:eastAsia="en-US" w:bidi="ar-SA"/>
      </w:rPr>
    </w:lvl>
    <w:lvl w:ilvl="3" w:tplc="1D769F68">
      <w:numFmt w:val="bullet"/>
      <w:lvlText w:val="•"/>
      <w:lvlJc w:val="left"/>
      <w:pPr>
        <w:ind w:left="2671" w:hanging="360"/>
      </w:pPr>
      <w:rPr>
        <w:rFonts w:hint="default"/>
        <w:lang w:val="en-US" w:eastAsia="en-US" w:bidi="ar-SA"/>
      </w:rPr>
    </w:lvl>
    <w:lvl w:ilvl="4" w:tplc="D35627E0">
      <w:numFmt w:val="bullet"/>
      <w:lvlText w:val="•"/>
      <w:lvlJc w:val="left"/>
      <w:pPr>
        <w:ind w:left="3646" w:hanging="360"/>
      </w:pPr>
      <w:rPr>
        <w:rFonts w:hint="default"/>
        <w:lang w:val="en-US" w:eastAsia="en-US" w:bidi="ar-SA"/>
      </w:rPr>
    </w:lvl>
    <w:lvl w:ilvl="5" w:tplc="217E5180">
      <w:numFmt w:val="bullet"/>
      <w:lvlText w:val="•"/>
      <w:lvlJc w:val="left"/>
      <w:pPr>
        <w:ind w:left="4622" w:hanging="360"/>
      </w:pPr>
      <w:rPr>
        <w:rFonts w:hint="default"/>
        <w:lang w:val="en-US" w:eastAsia="en-US" w:bidi="ar-SA"/>
      </w:rPr>
    </w:lvl>
    <w:lvl w:ilvl="6" w:tplc="F4D4E9A8">
      <w:numFmt w:val="bullet"/>
      <w:lvlText w:val="•"/>
      <w:lvlJc w:val="left"/>
      <w:pPr>
        <w:ind w:left="5597" w:hanging="360"/>
      </w:pPr>
      <w:rPr>
        <w:rFonts w:hint="default"/>
        <w:lang w:val="en-US" w:eastAsia="en-US" w:bidi="ar-SA"/>
      </w:rPr>
    </w:lvl>
    <w:lvl w:ilvl="7" w:tplc="754EB8D8">
      <w:numFmt w:val="bullet"/>
      <w:lvlText w:val="•"/>
      <w:lvlJc w:val="left"/>
      <w:pPr>
        <w:ind w:left="6573" w:hanging="360"/>
      </w:pPr>
      <w:rPr>
        <w:rFonts w:hint="default"/>
        <w:lang w:val="en-US" w:eastAsia="en-US" w:bidi="ar-SA"/>
      </w:rPr>
    </w:lvl>
    <w:lvl w:ilvl="8" w:tplc="CA68AAFA">
      <w:numFmt w:val="bullet"/>
      <w:lvlText w:val="•"/>
      <w:lvlJc w:val="left"/>
      <w:pPr>
        <w:ind w:left="7548" w:hanging="360"/>
      </w:pPr>
      <w:rPr>
        <w:rFonts w:hint="default"/>
        <w:lang w:val="en-US" w:eastAsia="en-US" w:bidi="ar-SA"/>
      </w:rPr>
    </w:lvl>
  </w:abstractNum>
  <w:abstractNum w:abstractNumId="2" w15:restartNumberingAfterBreak="0">
    <w:nsid w:val="36D41585"/>
    <w:multiLevelType w:val="hybridMultilevel"/>
    <w:tmpl w:val="B18243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0F46A1"/>
    <w:multiLevelType w:val="hybridMultilevel"/>
    <w:tmpl w:val="952A12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6FA4445D"/>
    <w:multiLevelType w:val="hybridMultilevel"/>
    <w:tmpl w:val="EEC82E12"/>
    <w:lvl w:ilvl="0" w:tplc="F03CEEB0">
      <w:numFmt w:val="bullet"/>
      <w:lvlText w:val=""/>
      <w:lvlJc w:val="left"/>
      <w:pPr>
        <w:ind w:left="501" w:hanging="361"/>
      </w:pPr>
      <w:rPr>
        <w:rFonts w:ascii="Symbol" w:eastAsia="Symbol" w:hAnsi="Symbol" w:cs="Symbol" w:hint="default"/>
        <w:w w:val="100"/>
        <w:sz w:val="16"/>
        <w:szCs w:val="16"/>
        <w:lang w:val="en-US" w:eastAsia="en-US" w:bidi="ar-SA"/>
      </w:rPr>
    </w:lvl>
    <w:lvl w:ilvl="1" w:tplc="67C2F630">
      <w:numFmt w:val="bullet"/>
      <w:lvlText w:val="•"/>
      <w:lvlJc w:val="left"/>
      <w:pPr>
        <w:ind w:left="1414" w:hanging="361"/>
      </w:pPr>
      <w:rPr>
        <w:rFonts w:hint="default"/>
        <w:lang w:val="en-US" w:eastAsia="en-US" w:bidi="ar-SA"/>
      </w:rPr>
    </w:lvl>
    <w:lvl w:ilvl="2" w:tplc="33383930">
      <w:numFmt w:val="bullet"/>
      <w:lvlText w:val="•"/>
      <w:lvlJc w:val="left"/>
      <w:pPr>
        <w:ind w:left="2328" w:hanging="361"/>
      </w:pPr>
      <w:rPr>
        <w:rFonts w:hint="default"/>
        <w:lang w:val="en-US" w:eastAsia="en-US" w:bidi="ar-SA"/>
      </w:rPr>
    </w:lvl>
    <w:lvl w:ilvl="3" w:tplc="3F867C7E">
      <w:numFmt w:val="bullet"/>
      <w:lvlText w:val="•"/>
      <w:lvlJc w:val="left"/>
      <w:pPr>
        <w:ind w:left="3242" w:hanging="361"/>
      </w:pPr>
      <w:rPr>
        <w:rFonts w:hint="default"/>
        <w:lang w:val="en-US" w:eastAsia="en-US" w:bidi="ar-SA"/>
      </w:rPr>
    </w:lvl>
    <w:lvl w:ilvl="4" w:tplc="6D886E1C">
      <w:numFmt w:val="bullet"/>
      <w:lvlText w:val="•"/>
      <w:lvlJc w:val="left"/>
      <w:pPr>
        <w:ind w:left="4156" w:hanging="361"/>
      </w:pPr>
      <w:rPr>
        <w:rFonts w:hint="default"/>
        <w:lang w:val="en-US" w:eastAsia="en-US" w:bidi="ar-SA"/>
      </w:rPr>
    </w:lvl>
    <w:lvl w:ilvl="5" w:tplc="CB10DCBE">
      <w:numFmt w:val="bullet"/>
      <w:lvlText w:val="•"/>
      <w:lvlJc w:val="left"/>
      <w:pPr>
        <w:ind w:left="5070" w:hanging="361"/>
      </w:pPr>
      <w:rPr>
        <w:rFonts w:hint="default"/>
        <w:lang w:val="en-US" w:eastAsia="en-US" w:bidi="ar-SA"/>
      </w:rPr>
    </w:lvl>
    <w:lvl w:ilvl="6" w:tplc="27B4894E">
      <w:numFmt w:val="bullet"/>
      <w:lvlText w:val="•"/>
      <w:lvlJc w:val="left"/>
      <w:pPr>
        <w:ind w:left="5984" w:hanging="361"/>
      </w:pPr>
      <w:rPr>
        <w:rFonts w:hint="default"/>
        <w:lang w:val="en-US" w:eastAsia="en-US" w:bidi="ar-SA"/>
      </w:rPr>
    </w:lvl>
    <w:lvl w:ilvl="7" w:tplc="14EC0406">
      <w:numFmt w:val="bullet"/>
      <w:lvlText w:val="•"/>
      <w:lvlJc w:val="left"/>
      <w:pPr>
        <w:ind w:left="6898" w:hanging="361"/>
      </w:pPr>
      <w:rPr>
        <w:rFonts w:hint="default"/>
        <w:lang w:val="en-US" w:eastAsia="en-US" w:bidi="ar-SA"/>
      </w:rPr>
    </w:lvl>
    <w:lvl w:ilvl="8" w:tplc="AB846B5A">
      <w:numFmt w:val="bullet"/>
      <w:lvlText w:val="•"/>
      <w:lvlJc w:val="left"/>
      <w:pPr>
        <w:ind w:left="7812" w:hanging="361"/>
      </w:pPr>
      <w:rPr>
        <w:rFonts w:hint="default"/>
        <w:lang w:val="en-US" w:eastAsia="en-US" w:bidi="ar-SA"/>
      </w:rPr>
    </w:lvl>
  </w:abstractNum>
  <w:abstractNum w:abstractNumId="5" w15:restartNumberingAfterBreak="0">
    <w:nsid w:val="796B43A3"/>
    <w:multiLevelType w:val="hybridMultilevel"/>
    <w:tmpl w:val="F59017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363083">
    <w:abstractNumId w:val="1"/>
  </w:num>
  <w:num w:numId="2" w16cid:durableId="1200775683">
    <w:abstractNumId w:val="4"/>
  </w:num>
  <w:num w:numId="3" w16cid:durableId="912664511">
    <w:abstractNumId w:val="0"/>
  </w:num>
  <w:num w:numId="4" w16cid:durableId="611281142">
    <w:abstractNumId w:val="5"/>
  </w:num>
  <w:num w:numId="5" w16cid:durableId="974338886">
    <w:abstractNumId w:val="2"/>
  </w:num>
  <w:num w:numId="6" w16cid:durableId="1769884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2C"/>
    <w:rsid w:val="000013E5"/>
    <w:rsid w:val="00031C5D"/>
    <w:rsid w:val="000C609A"/>
    <w:rsid w:val="00102187"/>
    <w:rsid w:val="001C1885"/>
    <w:rsid w:val="001C645F"/>
    <w:rsid w:val="00222E37"/>
    <w:rsid w:val="00227222"/>
    <w:rsid w:val="00236214"/>
    <w:rsid w:val="00242469"/>
    <w:rsid w:val="00282F2C"/>
    <w:rsid w:val="002B3B1C"/>
    <w:rsid w:val="002C6281"/>
    <w:rsid w:val="00307835"/>
    <w:rsid w:val="00311B9D"/>
    <w:rsid w:val="0033115D"/>
    <w:rsid w:val="0038683A"/>
    <w:rsid w:val="00400F24"/>
    <w:rsid w:val="00402FDF"/>
    <w:rsid w:val="004149E4"/>
    <w:rsid w:val="00414DDD"/>
    <w:rsid w:val="00476082"/>
    <w:rsid w:val="00481720"/>
    <w:rsid w:val="004B4775"/>
    <w:rsid w:val="004B6E9A"/>
    <w:rsid w:val="004C531D"/>
    <w:rsid w:val="00501E0C"/>
    <w:rsid w:val="00545800"/>
    <w:rsid w:val="00575B0F"/>
    <w:rsid w:val="00577B98"/>
    <w:rsid w:val="005C613B"/>
    <w:rsid w:val="005E0340"/>
    <w:rsid w:val="005F1A6B"/>
    <w:rsid w:val="006155B5"/>
    <w:rsid w:val="006745EC"/>
    <w:rsid w:val="006E40A9"/>
    <w:rsid w:val="00713F76"/>
    <w:rsid w:val="00781D85"/>
    <w:rsid w:val="007D5B5C"/>
    <w:rsid w:val="00822F24"/>
    <w:rsid w:val="00857C8E"/>
    <w:rsid w:val="00857F1F"/>
    <w:rsid w:val="008A3CB0"/>
    <w:rsid w:val="008A7D2E"/>
    <w:rsid w:val="008D5B5C"/>
    <w:rsid w:val="009038C8"/>
    <w:rsid w:val="00937EA4"/>
    <w:rsid w:val="00982DC1"/>
    <w:rsid w:val="009F7EE9"/>
    <w:rsid w:val="00A327AF"/>
    <w:rsid w:val="00A556DE"/>
    <w:rsid w:val="00AD0C2D"/>
    <w:rsid w:val="00AE0012"/>
    <w:rsid w:val="00B9357C"/>
    <w:rsid w:val="00BE4D97"/>
    <w:rsid w:val="00C565DB"/>
    <w:rsid w:val="00C778D6"/>
    <w:rsid w:val="00CC68F8"/>
    <w:rsid w:val="00D5094F"/>
    <w:rsid w:val="00D55A70"/>
    <w:rsid w:val="00D75D61"/>
    <w:rsid w:val="00E531E7"/>
    <w:rsid w:val="00E939DE"/>
    <w:rsid w:val="00EF78ED"/>
    <w:rsid w:val="00F24BCC"/>
    <w:rsid w:val="00F6327D"/>
    <w:rsid w:val="00FC5E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49BDA"/>
  <w15:docId w15:val="{705597B5-C3DA-644C-8726-75AC13C8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C8E"/>
    <w:pPr>
      <w:pPrChange w:id="0" w:author="Microsoft Word" w:date="2023-11-04T13:08:00Z">
        <w:pPr>
          <w:widowControl w:val="0"/>
          <w:autoSpaceDE w:val="0"/>
          <w:autoSpaceDN w:val="0"/>
        </w:pPr>
      </w:pPrChange>
    </w:pPr>
    <w:rPr>
      <w:rFonts w:ascii="Verdana" w:eastAsia="Verdana" w:hAnsi="Verdana" w:cs="Verdana"/>
      <w:rPrChange w:id="0" w:author="Microsoft Word" w:date="2023-11-04T13:08:00Z">
        <w:rPr>
          <w:rFonts w:ascii="Verdana" w:eastAsia="Verdana" w:hAnsi="Verdana" w:cs="Verdana"/>
          <w:sz w:val="22"/>
          <w:szCs w:val="22"/>
          <w:lang w:val="en-US" w:eastAsia="en-US" w:bidi="ar-SA"/>
        </w:rPr>
      </w:rPrChange>
    </w:rPr>
  </w:style>
  <w:style w:type="paragraph" w:styleId="Heading1">
    <w:name w:val="heading 1"/>
    <w:basedOn w:val="Normal"/>
    <w:uiPriority w:val="9"/>
    <w:qFormat/>
    <w:pPr>
      <w:spacing w:before="20"/>
      <w:ind w:left="390"/>
      <w:outlineLvl w:val="0"/>
    </w:pPr>
    <w:rPr>
      <w:b/>
      <w:bCs/>
    </w:rPr>
  </w:style>
  <w:style w:type="paragraph" w:styleId="Heading2">
    <w:name w:val="heading 2"/>
    <w:basedOn w:val="Normal"/>
    <w:link w:val="Heading2Char"/>
    <w:uiPriority w:val="9"/>
    <w:unhideWhenUsed/>
    <w:qFormat/>
    <w:pPr>
      <w:ind w:left="501"/>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115"/>
      <w:jc w:val="right"/>
    </w:pPr>
    <w:rPr>
      <w:rFonts w:ascii="Arial" w:eastAsia="Arial" w:hAnsi="Arial" w:cs="Arial"/>
      <w:b/>
      <w:bCs/>
      <w:sz w:val="24"/>
      <w:szCs w:val="24"/>
    </w:rPr>
  </w:style>
  <w:style w:type="paragraph" w:styleId="ListParagraph">
    <w:name w:val="List Paragraph"/>
    <w:basedOn w:val="Normal"/>
    <w:uiPriority w:val="1"/>
    <w:qFormat/>
    <w:pPr>
      <w:ind w:left="50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7835"/>
    <w:pPr>
      <w:tabs>
        <w:tab w:val="center" w:pos="4513"/>
        <w:tab w:val="right" w:pos="9026"/>
      </w:tabs>
    </w:pPr>
  </w:style>
  <w:style w:type="character" w:customStyle="1" w:styleId="HeaderChar">
    <w:name w:val="Header Char"/>
    <w:basedOn w:val="DefaultParagraphFont"/>
    <w:link w:val="Header"/>
    <w:uiPriority w:val="99"/>
    <w:rsid w:val="00307835"/>
    <w:rPr>
      <w:rFonts w:ascii="Verdana" w:eastAsia="Verdana" w:hAnsi="Verdana" w:cs="Verdana"/>
    </w:rPr>
  </w:style>
  <w:style w:type="paragraph" w:styleId="Footer">
    <w:name w:val="footer"/>
    <w:basedOn w:val="Normal"/>
    <w:link w:val="FooterChar"/>
    <w:uiPriority w:val="99"/>
    <w:unhideWhenUsed/>
    <w:rsid w:val="00713F76"/>
    <w:pPr>
      <w:tabs>
        <w:tab w:val="center" w:pos="4513"/>
        <w:tab w:val="right" w:pos="9026"/>
      </w:tabs>
    </w:pPr>
  </w:style>
  <w:style w:type="character" w:customStyle="1" w:styleId="FooterChar">
    <w:name w:val="Footer Char"/>
    <w:basedOn w:val="DefaultParagraphFont"/>
    <w:link w:val="Footer"/>
    <w:uiPriority w:val="99"/>
    <w:rsid w:val="00713F76"/>
    <w:rPr>
      <w:rFonts w:ascii="Verdana" w:eastAsia="Verdana" w:hAnsi="Verdana" w:cs="Verdana"/>
    </w:rPr>
  </w:style>
  <w:style w:type="character" w:styleId="Hyperlink">
    <w:name w:val="Hyperlink"/>
    <w:basedOn w:val="DefaultParagraphFont"/>
    <w:uiPriority w:val="99"/>
    <w:unhideWhenUsed/>
    <w:rsid w:val="004149E4"/>
    <w:rPr>
      <w:color w:val="0000FF" w:themeColor="hyperlink"/>
      <w:u w:val="single"/>
    </w:rPr>
  </w:style>
  <w:style w:type="character" w:styleId="UnresolvedMention">
    <w:name w:val="Unresolved Mention"/>
    <w:basedOn w:val="DefaultParagraphFont"/>
    <w:uiPriority w:val="99"/>
    <w:semiHidden/>
    <w:unhideWhenUsed/>
    <w:rsid w:val="004149E4"/>
    <w:rPr>
      <w:color w:val="605E5C"/>
      <w:shd w:val="clear" w:color="auto" w:fill="E1DFDD"/>
    </w:rPr>
  </w:style>
  <w:style w:type="character" w:customStyle="1" w:styleId="BodyTextChar">
    <w:name w:val="Body Text Char"/>
    <w:basedOn w:val="DefaultParagraphFont"/>
    <w:link w:val="BodyText"/>
    <w:uiPriority w:val="1"/>
    <w:rsid w:val="00402FDF"/>
    <w:rPr>
      <w:rFonts w:ascii="Verdana" w:eastAsia="Verdana" w:hAnsi="Verdana" w:cs="Verdana"/>
      <w:sz w:val="16"/>
      <w:szCs w:val="16"/>
    </w:rPr>
  </w:style>
  <w:style w:type="character" w:customStyle="1" w:styleId="Heading2Char">
    <w:name w:val="Heading 2 Char"/>
    <w:basedOn w:val="DefaultParagraphFont"/>
    <w:link w:val="Heading2"/>
    <w:uiPriority w:val="9"/>
    <w:rsid w:val="004B4775"/>
    <w:rPr>
      <w:rFonts w:ascii="Verdana" w:eastAsia="Verdana" w:hAnsi="Verdana" w:cs="Verdana"/>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241b7b2-8502-4849-9f5c-c74ffc01b1cf}" enabled="1" method="Standard" siteId="{d9662eb9-ad98-4e74-a8a2-04ed5d544db6}" contentBits="9"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 Sinha</dc:creator>
  <cp:lastModifiedBy>Aniket Chhabra</cp:lastModifiedBy>
  <cp:revision>6</cp:revision>
  <cp:lastPrinted>2022-09-11T12:27:00Z</cp:lastPrinted>
  <dcterms:created xsi:type="dcterms:W3CDTF">2022-09-11T12:39:00Z</dcterms:created>
  <dcterms:modified xsi:type="dcterms:W3CDTF">2023-11-04T07:38:00Z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Microsoft® Word for Microsoft 365</vt:lpwstr>
  </property>
  <property fmtid="{D5CDD505-2E9C-101B-9397-08002B2CF9AE}" pid="4" name="LastSaved">
    <vt:filetime>2022-09-09T00:00:00Z</vt:filetime>
  </property>
  <property fmtid="{D5CDD505-2E9C-101B-9397-08002B2CF9AE}" pid="5" name="43b072f0-0f82-4aac-be1e-8abeffc32f66">
    <vt:bool>false</vt:bool>
  </property>
</Properties>
</file>